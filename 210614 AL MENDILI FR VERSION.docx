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506C3" w14:textId="77777777" w:rsidR="00672866" w:rsidRPr="00672866" w:rsidRDefault="00672866" w:rsidP="00672866">
      <w:pPr>
        <w:ind w:left="360"/>
        <w:rPr>
          <w:b/>
          <w:bCs/>
          <w:sz w:val="28"/>
          <w:szCs w:val="28"/>
          <w:u w:val="single"/>
        </w:rPr>
      </w:pPr>
      <w:r w:rsidRPr="00672866">
        <w:rPr>
          <w:b/>
          <w:bCs/>
          <w:sz w:val="28"/>
          <w:szCs w:val="28"/>
          <w:u w:val="single"/>
        </w:rPr>
        <w:t xml:space="preserve">Page d’accueil : </w:t>
      </w:r>
    </w:p>
    <w:p w14:paraId="757C9BEB" w14:textId="77777777" w:rsidR="00672866" w:rsidRDefault="00672866"/>
    <w:p w14:paraId="1B6841D7" w14:textId="1302A37C" w:rsidR="00672866" w:rsidRDefault="00672866">
      <w:proofErr w:type="spellStart"/>
      <w:r>
        <w:t>Popup</w:t>
      </w:r>
      <w:proofErr w:type="spellEnd"/>
      <w:r>
        <w:t xml:space="preserve"> promotion </w:t>
      </w:r>
    </w:p>
    <w:p w14:paraId="3A2ED2A8" w14:textId="77777777" w:rsidR="00672866" w:rsidRDefault="00672866"/>
    <w:p w14:paraId="3651E5B3" w14:textId="77777777" w:rsidR="00672866" w:rsidRDefault="00672866">
      <w:r>
        <w:t>Lecture music d’accueil en muet,</w:t>
      </w:r>
    </w:p>
    <w:p w14:paraId="4FC8C9FF" w14:textId="77777777" w:rsidR="00672866" w:rsidRDefault="00672866"/>
    <w:p w14:paraId="5F18252D" w14:textId="46224612" w:rsidR="00672866" w:rsidRDefault="00672866">
      <w:r>
        <w:t>Logos des réseaux sociaux avec lien de landing direct.</w:t>
      </w:r>
      <w:r>
        <w:br w:type="page"/>
      </w:r>
    </w:p>
    <w:p w14:paraId="7BBF71FC" w14:textId="390369A3" w:rsidR="00BF5B62" w:rsidRPr="00672866" w:rsidRDefault="00BF5B62" w:rsidP="00672866">
      <w:pPr>
        <w:ind w:left="360"/>
        <w:rPr>
          <w:b/>
          <w:bCs/>
          <w:sz w:val="28"/>
          <w:szCs w:val="28"/>
          <w:u w:val="single"/>
        </w:rPr>
      </w:pPr>
      <w:r w:rsidRPr="00672866">
        <w:rPr>
          <w:b/>
          <w:bCs/>
          <w:sz w:val="28"/>
          <w:szCs w:val="28"/>
          <w:u w:val="single"/>
        </w:rPr>
        <w:lastRenderedPageBreak/>
        <w:t>Pr</w:t>
      </w:r>
      <w:ins w:id="0" w:author="Alain PERRET" w:date="2021-06-14T12:22:00Z">
        <w:r w:rsidR="00DB0955">
          <w:rPr>
            <w:b/>
            <w:bCs/>
            <w:sz w:val="28"/>
            <w:szCs w:val="28"/>
            <w:u w:val="single"/>
          </w:rPr>
          <w:t>é</w:t>
        </w:r>
      </w:ins>
      <w:del w:id="1" w:author="Alain PERRET" w:date="2021-06-14T12:22:00Z">
        <w:r w:rsidR="004F0943" w:rsidDel="00DB0955">
          <w:rPr>
            <w:b/>
            <w:bCs/>
            <w:sz w:val="28"/>
            <w:szCs w:val="28"/>
            <w:u w:val="single"/>
          </w:rPr>
          <w:delText>é</w:delText>
        </w:r>
      </w:del>
      <w:r w:rsidRPr="00672866">
        <w:rPr>
          <w:b/>
          <w:bCs/>
          <w:sz w:val="28"/>
          <w:szCs w:val="28"/>
          <w:u w:val="single"/>
        </w:rPr>
        <w:t>sentation :</w:t>
      </w:r>
    </w:p>
    <w:p w14:paraId="79747160" w14:textId="032E69B7" w:rsidR="00BF5B62" w:rsidRDefault="00BF5B62"/>
    <w:p w14:paraId="477C851E" w14:textId="193309F3" w:rsidR="00BF5B62" w:rsidRDefault="00BF5B62">
      <w:r w:rsidRPr="00BF5B62">
        <w:t>A Marrakech il existe des lieux qui ne se décrivent pas. Des lieux qui font la légende d’un pays et l’objet d’une admiration sans borne. Riad de charme à Marrakech</w:t>
      </w:r>
      <w:ins w:id="2" w:author="Alain PERRET" w:date="2021-06-14T15:19:00Z">
        <w:r w:rsidR="00A75F1D">
          <w:t>, le Riad</w:t>
        </w:r>
      </w:ins>
      <w:r w:rsidRPr="00BF5B62">
        <w:t xml:space="preserve"> Al Mendili maison d’hôtes, fait partie de ces endroits qui font la fierté des architectures marocaines parmi les </w:t>
      </w:r>
      <w:proofErr w:type="spellStart"/>
      <w:r w:rsidRPr="00BF5B62">
        <w:t>Riads</w:t>
      </w:r>
      <w:proofErr w:type="spellEnd"/>
      <w:r w:rsidRPr="00BF5B62">
        <w:t xml:space="preserve"> de charme à Marrakech. Entièrement décoré dans le style traditionnel marocain, vous serez envahi par un sentiment total de plénitude et de sérénité. Le chant des oiseaux et les clapotis de la fontaine vous donneront l’impression d’être au paradis. Catherine et Alain, les propriétaires de ce Riad de charme </w:t>
      </w:r>
      <w:r w:rsidR="004F0943">
        <w:t>à</w:t>
      </w:r>
      <w:r w:rsidRPr="00BF5B62">
        <w:t xml:space="preserve"> Marrakech vous accueilleront chaleureusement. Derrière les grandes portes de cette maison d’hôtes se cache un monde qui vous fera vivre au rythme de la volupté orientale. </w:t>
      </w:r>
    </w:p>
    <w:p w14:paraId="4BD7DC37" w14:textId="77777777" w:rsidR="00BF5B62" w:rsidRDefault="00BF5B62"/>
    <w:p w14:paraId="269A3779" w14:textId="3E7FA25B" w:rsidR="00BF5B62" w:rsidRDefault="00BF5B62">
      <w:r w:rsidRPr="00BF5B62">
        <w:t>Les 6 chambres et les 4 suites portant des noms arabes sauront vous apporter le repos mérité et tout le confort indispensable digne d’un hôtel de luxe à Marrakech. Votre séjour sera mis sous le signe de la découverte car vous aurez l’opportunité de déguster des plats typiquement marocains et siroter des cocktails inédits au bar. De nombreuses autres prestations et activités sont proposées au cœur de la demeure : Un Hammam, un jacuzzi, des soins esthétiques, une bibliothèque, un billard, un parking gardé et des accès pour les personnes à mobilité réduite. Ce Riad de charme à Marrakech Al</w:t>
      </w:r>
      <w:r w:rsidR="004F0943">
        <w:t xml:space="preserve"> </w:t>
      </w:r>
      <w:proofErr w:type="spellStart"/>
      <w:r w:rsidR="004F0943">
        <w:t>M</w:t>
      </w:r>
      <w:r w:rsidRPr="00BF5B62">
        <w:t>endili</w:t>
      </w:r>
      <w:proofErr w:type="spellEnd"/>
      <w:r w:rsidRPr="00BF5B62">
        <w:t xml:space="preserve"> </w:t>
      </w:r>
      <w:proofErr w:type="spellStart"/>
      <w:r w:rsidR="004F0943">
        <w:t>Private</w:t>
      </w:r>
      <w:proofErr w:type="spellEnd"/>
      <w:r w:rsidR="004F0943">
        <w:t xml:space="preserve"> </w:t>
      </w:r>
      <w:proofErr w:type="spellStart"/>
      <w:r w:rsidRPr="00BF5B62">
        <w:t>Resort</w:t>
      </w:r>
      <w:proofErr w:type="spellEnd"/>
      <w:r w:rsidRPr="00BF5B62">
        <w:t xml:space="preserve"> &amp; S</w:t>
      </w:r>
      <w:ins w:id="3" w:author="Alain PERRET" w:date="2021-06-14T15:24:00Z">
        <w:r w:rsidR="002C0593">
          <w:t>pa</w:t>
        </w:r>
      </w:ins>
      <w:del w:id="4" w:author="Alain PERRET" w:date="2021-06-14T15:19:00Z">
        <w:r w:rsidRPr="00BF5B62" w:rsidDel="00A75F1D">
          <w:delText>pa</w:delText>
        </w:r>
      </w:del>
      <w:r w:rsidRPr="00BF5B62">
        <w:t xml:space="preserve">, est située à proximité de Marrakech, de ses golfs et aux portes de l’Atlas, Catherine et Alain vous conseilleront et organiseront vos visites, parcours de golf et excursions. Ce Riad de charme </w:t>
      </w:r>
      <w:r w:rsidR="004F0943">
        <w:t>à</w:t>
      </w:r>
      <w:r w:rsidRPr="00BF5B62">
        <w:t xml:space="preserve"> Marrakech a reçu le label « clef verte » qui confirme que c’est une maison d’hôtes qui respecte non seulement ses clients mais aussi l’environnement. La nature y est préservée et mise en valeur. Soyez certains qu’au Riad Al Mendili vous trouverez le dépaysement, le grand air, la nature et toute la modernité nécessaire à seulement 25 mn de Marrakech.</w:t>
      </w:r>
    </w:p>
    <w:p w14:paraId="03D5CE37" w14:textId="3C54CDAD" w:rsidR="00BF5B62" w:rsidRDefault="00BF5B62"/>
    <w:p w14:paraId="1C633A72" w14:textId="45110BD8" w:rsidR="00BF5B62" w:rsidRDefault="00BF5B62">
      <w:r>
        <w:br w:type="page"/>
      </w:r>
    </w:p>
    <w:p w14:paraId="3A00398E" w14:textId="2943B8A2" w:rsidR="00BF5B62" w:rsidRPr="00672866" w:rsidRDefault="00BF5B62" w:rsidP="00672866">
      <w:pPr>
        <w:ind w:left="360"/>
        <w:rPr>
          <w:b/>
          <w:bCs/>
          <w:sz w:val="28"/>
          <w:szCs w:val="28"/>
          <w:u w:val="single"/>
        </w:rPr>
      </w:pPr>
      <w:r w:rsidRPr="00672866">
        <w:rPr>
          <w:b/>
          <w:bCs/>
          <w:sz w:val="28"/>
          <w:szCs w:val="28"/>
          <w:u w:val="single"/>
        </w:rPr>
        <w:lastRenderedPageBreak/>
        <w:t xml:space="preserve">Localisation : </w:t>
      </w:r>
    </w:p>
    <w:p w14:paraId="260EFACA" w14:textId="27B7EC5A" w:rsidR="00BF5B62" w:rsidRDefault="00BF5B62"/>
    <w:p w14:paraId="79B3EC52" w14:textId="77777777" w:rsidR="00BF5B62" w:rsidRDefault="00BF5B62">
      <w:r>
        <w:t>C</w:t>
      </w:r>
      <w:r w:rsidRPr="00BF5B62">
        <w:t xml:space="preserve">oordonnées </w:t>
      </w:r>
    </w:p>
    <w:p w14:paraId="27E47F32" w14:textId="77777777" w:rsidR="00BF5B62" w:rsidRDefault="00BF5B62"/>
    <w:p w14:paraId="3B91C833" w14:textId="464AB548" w:rsidR="00BF5B62" w:rsidRPr="00DB0955" w:rsidRDefault="00BF5B62">
      <w:pPr>
        <w:rPr>
          <w:lang w:val="en-US"/>
          <w:rPrChange w:id="5" w:author="Alain PERRET" w:date="2021-06-14T12:24:00Z">
            <w:rPr/>
          </w:rPrChange>
        </w:rPr>
      </w:pPr>
      <w:proofErr w:type="spellStart"/>
      <w:r w:rsidRPr="00DB0955">
        <w:rPr>
          <w:lang w:val="en-US"/>
          <w:rPrChange w:id="6" w:author="Alain PERRET" w:date="2021-06-14T12:24:00Z">
            <w:rPr/>
          </w:rPrChange>
        </w:rPr>
        <w:t>Adresse</w:t>
      </w:r>
      <w:proofErr w:type="spellEnd"/>
      <w:r w:rsidRPr="00DB0955">
        <w:rPr>
          <w:lang w:val="en-US"/>
          <w:rPrChange w:id="7" w:author="Alain PERRET" w:date="2021-06-14T12:24:00Z">
            <w:rPr/>
          </w:rPrChange>
        </w:rPr>
        <w:t xml:space="preserve"> </w:t>
      </w:r>
      <w:proofErr w:type="spellStart"/>
      <w:proofErr w:type="gramStart"/>
      <w:ins w:id="8" w:author="Alain PERRET" w:date="2021-06-14T12:24:00Z">
        <w:r w:rsidR="00DB0955" w:rsidRPr="00DB0955">
          <w:rPr>
            <w:lang w:val="en-US"/>
            <w:rPrChange w:id="9" w:author="Alain PERRET" w:date="2021-06-14T12:24:00Z">
              <w:rPr/>
            </w:rPrChange>
          </w:rPr>
          <w:t>postale</w:t>
        </w:r>
        <w:proofErr w:type="spellEnd"/>
        <w:r w:rsidR="00DB0955" w:rsidRPr="00DB0955">
          <w:rPr>
            <w:lang w:val="en-US"/>
            <w:rPrChange w:id="10" w:author="Alain PERRET" w:date="2021-06-14T12:24:00Z">
              <w:rPr/>
            </w:rPrChange>
          </w:rPr>
          <w:t xml:space="preserve"> </w:t>
        </w:r>
      </w:ins>
      <w:r w:rsidRPr="00DB0955">
        <w:rPr>
          <w:lang w:val="en-US"/>
          <w:rPrChange w:id="11" w:author="Alain PERRET" w:date="2021-06-14T12:24:00Z">
            <w:rPr/>
          </w:rPrChange>
        </w:rPr>
        <w:t>:</w:t>
      </w:r>
      <w:proofErr w:type="gramEnd"/>
      <w:r w:rsidRPr="00DB0955">
        <w:rPr>
          <w:lang w:val="en-US"/>
          <w:rPrChange w:id="12" w:author="Alain PERRET" w:date="2021-06-14T12:24:00Z">
            <w:rPr/>
          </w:rPrChange>
        </w:rPr>
        <w:t xml:space="preserve"> B</w:t>
      </w:r>
      <w:ins w:id="13" w:author="Alain PERRET" w:date="2021-06-14T15:20:00Z">
        <w:r w:rsidR="00A75F1D">
          <w:rPr>
            <w:lang w:val="en-US"/>
          </w:rPr>
          <w:t>P</w:t>
        </w:r>
      </w:ins>
      <w:del w:id="14" w:author="Alain PERRET" w:date="2021-06-14T12:24:00Z">
        <w:r w:rsidRPr="00DB0955" w:rsidDel="00DB0955">
          <w:rPr>
            <w:lang w:val="en-US"/>
            <w:rPrChange w:id="15" w:author="Alain PERRET" w:date="2021-06-14T12:24:00Z">
              <w:rPr/>
            </w:rPrChange>
          </w:rPr>
          <w:delText>p</w:delText>
        </w:r>
      </w:del>
      <w:r w:rsidRPr="00DB0955">
        <w:rPr>
          <w:lang w:val="en-US"/>
          <w:rPrChange w:id="16" w:author="Alain PERRET" w:date="2021-06-14T12:24:00Z">
            <w:rPr/>
          </w:rPrChange>
        </w:rPr>
        <w:t xml:space="preserve"> </w:t>
      </w:r>
      <w:del w:id="17" w:author="Alain PERRET" w:date="2021-06-14T12:24:00Z">
        <w:r w:rsidRPr="00DB0955" w:rsidDel="00DB0955">
          <w:rPr>
            <w:lang w:val="en-US"/>
            <w:rPrChange w:id="18" w:author="Alain PERRET" w:date="2021-06-14T12:24:00Z">
              <w:rPr/>
            </w:rPrChange>
          </w:rPr>
          <w:delText>27 Sidi Ghiat Douar Laamrine</w:delText>
        </w:r>
      </w:del>
      <w:ins w:id="19" w:author="Alain PERRET" w:date="2021-06-14T12:24:00Z">
        <w:r w:rsidR="00DB0955" w:rsidRPr="00DB0955">
          <w:rPr>
            <w:lang w:val="en-US"/>
            <w:rPrChange w:id="20" w:author="Alain PERRET" w:date="2021-06-14T12:24:00Z">
              <w:rPr/>
            </w:rPrChange>
          </w:rPr>
          <w:t>22956 Marrakech Med</w:t>
        </w:r>
        <w:r w:rsidR="00DB0955">
          <w:rPr>
            <w:lang w:val="en-US"/>
          </w:rPr>
          <w:t>i</w:t>
        </w:r>
      </w:ins>
      <w:ins w:id="21" w:author="Alain PERRET" w:date="2021-06-14T12:25:00Z">
        <w:r w:rsidR="00DB0955">
          <w:rPr>
            <w:lang w:val="en-US"/>
          </w:rPr>
          <w:t>na</w:t>
        </w:r>
      </w:ins>
      <w:r w:rsidRPr="00DB0955">
        <w:rPr>
          <w:lang w:val="en-US"/>
          <w:rPrChange w:id="22" w:author="Alain PERRET" w:date="2021-06-14T12:24:00Z">
            <w:rPr/>
          </w:rPrChange>
        </w:rPr>
        <w:t xml:space="preserve"> – 400</w:t>
      </w:r>
      <w:ins w:id="23" w:author="Alain PERRET" w:date="2021-06-14T12:25:00Z">
        <w:r w:rsidR="00DB0955">
          <w:rPr>
            <w:lang w:val="en-US"/>
          </w:rPr>
          <w:t>00</w:t>
        </w:r>
      </w:ins>
      <w:del w:id="24" w:author="Alain PERRET" w:date="2021-06-14T12:25:00Z">
        <w:r w:rsidRPr="00DB0955" w:rsidDel="00DB0955">
          <w:rPr>
            <w:lang w:val="en-US"/>
            <w:rPrChange w:id="25" w:author="Alain PERRET" w:date="2021-06-14T12:24:00Z">
              <w:rPr/>
            </w:rPrChange>
          </w:rPr>
          <w:delText>66</w:delText>
        </w:r>
      </w:del>
      <w:r w:rsidRPr="00DB0955">
        <w:rPr>
          <w:lang w:val="en-US"/>
          <w:rPrChange w:id="26" w:author="Alain PERRET" w:date="2021-06-14T12:24:00Z">
            <w:rPr/>
          </w:rPrChange>
        </w:rPr>
        <w:t xml:space="preserve"> Marrakech </w:t>
      </w:r>
    </w:p>
    <w:p w14:paraId="1A1C98CC" w14:textId="77777777" w:rsidR="00BF5B62" w:rsidRPr="00DB0955" w:rsidRDefault="00BF5B62">
      <w:pPr>
        <w:rPr>
          <w:lang w:val="en-US"/>
          <w:rPrChange w:id="27" w:author="Alain PERRET" w:date="2021-06-14T12:24:00Z">
            <w:rPr/>
          </w:rPrChange>
        </w:rPr>
      </w:pPr>
    </w:p>
    <w:p w14:paraId="6D6836C5" w14:textId="0C432907" w:rsidR="00BF5B62" w:rsidRDefault="00BF5B62">
      <w:r w:rsidRPr="00BF5B62">
        <w:t xml:space="preserve">E-mail : </w:t>
      </w:r>
      <w:hyperlink r:id="rId5" w:history="1">
        <w:r w:rsidRPr="00244A0A">
          <w:rPr>
            <w:rStyle w:val="Lienhypertexte"/>
          </w:rPr>
          <w:t>almendilikasbah@gmail.com</w:t>
        </w:r>
      </w:hyperlink>
      <w:r w:rsidRPr="00BF5B62">
        <w:t xml:space="preserve"> </w:t>
      </w:r>
    </w:p>
    <w:p w14:paraId="3141FE71" w14:textId="77777777" w:rsidR="00BF5B62" w:rsidRDefault="00BF5B62"/>
    <w:p w14:paraId="4501D54A" w14:textId="3E375A40" w:rsidR="00BF5B62" w:rsidRDefault="00BF5B62">
      <w:r w:rsidRPr="00BF5B62">
        <w:t xml:space="preserve">Téléphone Portable : +212(0) 600 060 060 | +212(0) 600 </w:t>
      </w:r>
      <w:ins w:id="28" w:author="Alain PERRET" w:date="2021-06-14T15:35:00Z">
        <w:r w:rsidR="00101028">
          <w:t>020 020</w:t>
        </w:r>
      </w:ins>
      <w:del w:id="29" w:author="Alain PERRET" w:date="2021-06-14T15:34:00Z">
        <w:r w:rsidRPr="00BF5B62" w:rsidDel="00101028">
          <w:delText xml:space="preserve">050 050 </w:delText>
        </w:r>
      </w:del>
    </w:p>
    <w:p w14:paraId="73825F82" w14:textId="1FA8BA5B" w:rsidR="00BF5B62" w:rsidRDefault="00BF5B62">
      <w:r w:rsidRPr="00BF5B62">
        <w:t xml:space="preserve">Contact </w:t>
      </w:r>
      <w:r w:rsidR="00EF59AA">
        <w:t xml:space="preserve">Professionnel </w:t>
      </w:r>
      <w:r w:rsidRPr="00BF5B62">
        <w:t xml:space="preserve">: +33 </w:t>
      </w:r>
      <w:r w:rsidR="00EF59AA">
        <w:t>(0</w:t>
      </w:r>
      <w:r w:rsidRPr="00BF5B62">
        <w:t>6</w:t>
      </w:r>
      <w:proofErr w:type="gramStart"/>
      <w:r w:rsidR="00EF59AA">
        <w:t xml:space="preserve">) </w:t>
      </w:r>
      <w:r w:rsidRPr="00BF5B62">
        <w:t xml:space="preserve"> 62</w:t>
      </w:r>
      <w:proofErr w:type="gramEnd"/>
      <w:r w:rsidRPr="00BF5B62">
        <w:t xml:space="preserve"> 98 92 81 | +212 </w:t>
      </w:r>
      <w:r w:rsidR="00EF59AA">
        <w:t xml:space="preserve">(0) </w:t>
      </w:r>
      <w:r w:rsidRPr="00BF5B62">
        <w:t xml:space="preserve">600 010 010 </w:t>
      </w:r>
    </w:p>
    <w:p w14:paraId="16CEC033" w14:textId="77777777" w:rsidR="00BF5B62" w:rsidRDefault="00BF5B62"/>
    <w:p w14:paraId="65BAC51D" w14:textId="77777777" w:rsidR="00BF5B62" w:rsidRDefault="00BF5B62">
      <w:r w:rsidRPr="00BF5B62">
        <w:t xml:space="preserve">Coordonnées géographiques : </w:t>
      </w:r>
    </w:p>
    <w:p w14:paraId="3D577A7A" w14:textId="77777777" w:rsidR="00BF5B62" w:rsidRDefault="00BF5B62"/>
    <w:p w14:paraId="5815673D" w14:textId="7AC3C11F" w:rsidR="00BF5B62" w:rsidRDefault="00BF5B62">
      <w:pPr>
        <w:rPr>
          <w:ins w:id="30" w:author="Alain PERRET" w:date="2021-06-14T15:21:00Z"/>
        </w:rPr>
      </w:pPr>
      <w:r w:rsidRPr="00BF5B62">
        <w:t xml:space="preserve">Latitude : 31° 30′ 01″ Nord ; Longitude : 7° 52′ 47″ Ouest </w:t>
      </w:r>
    </w:p>
    <w:p w14:paraId="42D4B93F" w14:textId="3071FE7E" w:rsidR="002C0593" w:rsidRDefault="002C0593">
      <w:pPr>
        <w:rPr>
          <w:ins w:id="31" w:author="Alain PERRET" w:date="2021-06-14T15:21:00Z"/>
        </w:rPr>
      </w:pPr>
    </w:p>
    <w:p w14:paraId="203CEB23" w14:textId="450387BD" w:rsidR="002C0593" w:rsidRDefault="002C0593">
      <w:ins w:id="32" w:author="Alain PERRET" w:date="2021-06-14T15:21:00Z">
        <w:r>
          <w:t xml:space="preserve">Recherche sur </w:t>
        </w:r>
        <w:proofErr w:type="spellStart"/>
        <w:r>
          <w:t>Waze</w:t>
        </w:r>
        <w:proofErr w:type="spellEnd"/>
        <w:r>
          <w:t xml:space="preserve">, Google </w:t>
        </w:r>
        <w:proofErr w:type="spellStart"/>
        <w:r>
          <w:t>Maps</w:t>
        </w:r>
        <w:proofErr w:type="spellEnd"/>
        <w:r>
          <w:t xml:space="preserve"> ou Plan</w:t>
        </w:r>
      </w:ins>
      <w:ins w:id="33" w:author="Alain PERRET" w:date="2021-06-14T15:25:00Z">
        <w:r>
          <w:t> :</w:t>
        </w:r>
        <w:r>
          <w:br/>
        </w:r>
      </w:ins>
      <w:ins w:id="34" w:author="Alain PERRET" w:date="2021-06-14T15:22:00Z">
        <w:r>
          <w:t>taper Riad Al Mendili</w:t>
        </w:r>
      </w:ins>
      <w:ins w:id="35" w:author="Alain PERRET" w:date="2021-06-14T15:23:00Z">
        <w:r>
          <w:t xml:space="preserve"> et sélectionner</w:t>
        </w:r>
      </w:ins>
      <w:ins w:id="36" w:author="Alain PERRET" w:date="2021-06-14T15:25:00Z">
        <w:r>
          <w:t xml:space="preserve"> parmi les propositions :</w:t>
        </w:r>
      </w:ins>
      <w:ins w:id="37" w:author="Alain PERRET" w:date="2021-06-14T15:23:00Z">
        <w:r>
          <w:t xml:space="preserve"> Riad Al </w:t>
        </w:r>
        <w:proofErr w:type="spellStart"/>
        <w:r>
          <w:t>Mendil</w:t>
        </w:r>
      </w:ins>
      <w:ins w:id="38" w:author="Alain PERRET" w:date="2021-06-14T15:24:00Z">
        <w:r>
          <w:t>i</w:t>
        </w:r>
        <w:proofErr w:type="spellEnd"/>
        <w:r>
          <w:t xml:space="preserve"> Kasbah </w:t>
        </w:r>
        <w:proofErr w:type="spellStart"/>
        <w:r>
          <w:t>Private</w:t>
        </w:r>
        <w:proofErr w:type="spellEnd"/>
        <w:r>
          <w:t xml:space="preserve"> </w:t>
        </w:r>
        <w:proofErr w:type="spellStart"/>
        <w:r>
          <w:t>Resort</w:t>
        </w:r>
        <w:proofErr w:type="spellEnd"/>
        <w:r>
          <w:t xml:space="preserve"> &amp; Spa</w:t>
        </w:r>
      </w:ins>
      <w:ins w:id="39" w:author="Alain PERRET" w:date="2021-06-14T15:26:00Z">
        <w:r>
          <w:t>.</w:t>
        </w:r>
      </w:ins>
    </w:p>
    <w:p w14:paraId="657C294E" w14:textId="77777777" w:rsidR="00BF5B62" w:rsidRDefault="00BF5B62"/>
    <w:p w14:paraId="55F311C9" w14:textId="7F5E3FC3" w:rsidR="00BF5B62" w:rsidRDefault="00BF5B62">
      <w:r w:rsidRPr="00BF5B62">
        <w:t>Al</w:t>
      </w:r>
      <w:ins w:id="40" w:author="Alain PERRET" w:date="2021-06-14T12:25:00Z">
        <w:r w:rsidR="00DB0955">
          <w:t xml:space="preserve"> </w:t>
        </w:r>
        <w:proofErr w:type="spellStart"/>
        <w:r w:rsidR="00DB0955">
          <w:t>M</w:t>
        </w:r>
      </w:ins>
      <w:del w:id="41" w:author="Alain PERRET" w:date="2021-06-14T12:25:00Z">
        <w:r w:rsidRPr="00BF5B62" w:rsidDel="00DB0955">
          <w:delText>m</w:delText>
        </w:r>
      </w:del>
      <w:r w:rsidRPr="00BF5B62">
        <w:t>endili</w:t>
      </w:r>
      <w:proofErr w:type="spellEnd"/>
      <w:r w:rsidRPr="00BF5B62">
        <w:t xml:space="preserve"> </w:t>
      </w:r>
      <w:proofErr w:type="spellStart"/>
      <w:ins w:id="42" w:author="Alain PERRET" w:date="2021-06-14T12:25:00Z">
        <w:r w:rsidR="00DB0955">
          <w:t>Private</w:t>
        </w:r>
        <w:proofErr w:type="spellEnd"/>
        <w:r w:rsidR="00DB0955">
          <w:t xml:space="preserve"> </w:t>
        </w:r>
      </w:ins>
      <w:proofErr w:type="spellStart"/>
      <w:r w:rsidRPr="00BF5B62">
        <w:t>Resort</w:t>
      </w:r>
      <w:proofErr w:type="spellEnd"/>
      <w:r w:rsidRPr="00BF5B62">
        <w:t xml:space="preserve"> &amp; Spa votre Contact H</w:t>
      </w:r>
      <w:del w:id="43" w:author="Alain PERRET" w:date="2021-06-14T12:27:00Z">
        <w:r w:rsidRPr="00BF5B62" w:rsidDel="00DB0955">
          <w:delText>o</w:delText>
        </w:r>
      </w:del>
      <w:ins w:id="44" w:author="Alain PERRET" w:date="2021-06-14T12:27:00Z">
        <w:r w:rsidR="00DB0955">
          <w:t>ô</w:t>
        </w:r>
      </w:ins>
      <w:r w:rsidRPr="00BF5B62">
        <w:t xml:space="preserve">tel à Marrakech, ville impériale surnommée </w:t>
      </w:r>
      <w:proofErr w:type="gramStart"/>
      <w:r w:rsidRPr="00BF5B62">
        <w:t xml:space="preserve">la  </w:t>
      </w:r>
      <w:ins w:id="45" w:author="Alain PERRET" w:date="2021-06-14T12:27:00Z">
        <w:r w:rsidR="00DB0955">
          <w:t>«</w:t>
        </w:r>
        <w:proofErr w:type="gramEnd"/>
        <w:r w:rsidR="00DB0955">
          <w:t> </w:t>
        </w:r>
      </w:ins>
      <w:del w:id="46" w:author="Alain PERRET" w:date="2021-06-14T12:27:00Z">
        <w:r w:rsidRPr="00BF5B62" w:rsidDel="00DB0955">
          <w:delText xml:space="preserve">» </w:delText>
        </w:r>
      </w:del>
      <w:r w:rsidRPr="00BF5B62">
        <w:t xml:space="preserve">perle du sud  » ne peut laisser indifférent. Imprégnez-vous de son atmosphère ! Partez à la découverte de ses souks colorés, plongez dans l’animation de la place </w:t>
      </w:r>
      <w:proofErr w:type="spellStart"/>
      <w:r w:rsidRPr="00BF5B62">
        <w:t>Jamaa-eL-Fna</w:t>
      </w:r>
      <w:proofErr w:type="spellEnd"/>
      <w:r w:rsidRPr="00BF5B62">
        <w:t xml:space="preserve"> et admirez l’ensemble architectural fascinant de la ville. La vallée de l’</w:t>
      </w:r>
      <w:proofErr w:type="spellStart"/>
      <w:r w:rsidRPr="00BF5B62">
        <w:t>Ourika</w:t>
      </w:r>
      <w:proofErr w:type="spellEnd"/>
      <w:r w:rsidRPr="00BF5B62">
        <w:t xml:space="preserve"> s’étend entre les premiers contreforts de l’Atlas. Verdoyante, elle est très certainement l’une des vallées les mieux préservées au Maroc. Pour les adeptes </w:t>
      </w:r>
      <w:proofErr w:type="gramStart"/>
      <w:r w:rsidRPr="00BF5B62">
        <w:t xml:space="preserve">du  </w:t>
      </w:r>
      <w:ins w:id="47" w:author="Alain PERRET" w:date="2021-06-14T12:28:00Z">
        <w:r w:rsidR="00DB0955">
          <w:t>«</w:t>
        </w:r>
        <w:proofErr w:type="gramEnd"/>
        <w:r w:rsidR="00DB0955">
          <w:t> </w:t>
        </w:r>
      </w:ins>
      <w:del w:id="48" w:author="Alain PERRET" w:date="2021-06-14T12:28:00Z">
        <w:r w:rsidRPr="00BF5B62" w:rsidDel="00DB0955">
          <w:delText xml:space="preserve">» </w:delText>
        </w:r>
      </w:del>
      <w:r w:rsidRPr="00BF5B62">
        <w:t>green</w:t>
      </w:r>
      <w:ins w:id="49" w:author="Alain PERRET" w:date="2021-06-14T12:28:00Z">
        <w:r w:rsidR="00DB0955">
          <w:t> »</w:t>
        </w:r>
      </w:ins>
      <w:del w:id="50" w:author="Alain PERRET" w:date="2021-06-14T12:28:00Z">
        <w:r w:rsidRPr="00BF5B62" w:rsidDel="00DB0955">
          <w:delText xml:space="preserve"> «</w:delText>
        </w:r>
      </w:del>
      <w:r w:rsidRPr="00BF5B62">
        <w:t xml:space="preserve"> , </w:t>
      </w:r>
      <w:del w:id="51" w:author="Alain PERRET" w:date="2021-06-14T12:28:00Z">
        <w:r w:rsidRPr="00BF5B62" w:rsidDel="00DB0955">
          <w:delText>la Kasbah</w:delText>
        </w:r>
      </w:del>
      <w:ins w:id="52" w:author="Alain PERRET" w:date="2021-06-14T12:28:00Z">
        <w:r w:rsidR="00DB0955">
          <w:t>le Riad</w:t>
        </w:r>
      </w:ins>
      <w:r w:rsidRPr="00BF5B62">
        <w:t xml:space="preserve"> Al Mendili se trouve tout près des golfs réputés de la région : golf Royal ; golf </w:t>
      </w:r>
      <w:proofErr w:type="spellStart"/>
      <w:r w:rsidRPr="00BF5B62">
        <w:t>Amelkis</w:t>
      </w:r>
      <w:proofErr w:type="spellEnd"/>
      <w:r w:rsidRPr="00BF5B62">
        <w:t xml:space="preserve"> ; golf Al </w:t>
      </w:r>
      <w:proofErr w:type="spellStart"/>
      <w:r w:rsidRPr="00BF5B62">
        <w:t>Maaden</w:t>
      </w:r>
      <w:proofErr w:type="spellEnd"/>
      <w:r w:rsidRPr="00BF5B62">
        <w:t xml:space="preserve"> et golf </w:t>
      </w:r>
      <w:proofErr w:type="spellStart"/>
      <w:r w:rsidRPr="00BF5B62">
        <w:t>Samanah</w:t>
      </w:r>
      <w:proofErr w:type="spellEnd"/>
      <w:r w:rsidRPr="00BF5B62">
        <w:t>.</w:t>
      </w:r>
    </w:p>
    <w:p w14:paraId="07ADDDDA" w14:textId="34249BD5" w:rsidR="00BF5B62" w:rsidRDefault="00BF5B62"/>
    <w:p w14:paraId="7B7B1796" w14:textId="0262E0B4" w:rsidR="00BF5B62" w:rsidRDefault="00BF5B62">
      <w:r>
        <w:rPr>
          <w:noProof/>
        </w:rPr>
        <w:drawing>
          <wp:inline distT="0" distB="0" distL="0" distR="0" wp14:anchorId="26531257" wp14:editId="515D884F">
            <wp:extent cx="5760720" cy="187960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1879600"/>
                    </a:xfrm>
                    <a:prstGeom prst="rect">
                      <a:avLst/>
                    </a:prstGeom>
                  </pic:spPr>
                </pic:pic>
              </a:graphicData>
            </a:graphic>
          </wp:inline>
        </w:drawing>
      </w:r>
    </w:p>
    <w:p w14:paraId="32D589B7" w14:textId="681EBDD9" w:rsidR="00BF5B62" w:rsidRDefault="00BF5B62">
      <w:r>
        <w:br w:type="page"/>
      </w:r>
    </w:p>
    <w:p w14:paraId="229BBF31" w14:textId="439673F9" w:rsidR="00BF5B62" w:rsidRPr="00672866" w:rsidRDefault="00BF5B62" w:rsidP="00672866">
      <w:pPr>
        <w:ind w:left="360"/>
        <w:rPr>
          <w:b/>
          <w:bCs/>
          <w:sz w:val="28"/>
          <w:szCs w:val="28"/>
          <w:u w:val="single"/>
        </w:rPr>
      </w:pPr>
      <w:r w:rsidRPr="00672866">
        <w:rPr>
          <w:b/>
          <w:bCs/>
          <w:sz w:val="28"/>
          <w:szCs w:val="28"/>
          <w:u w:val="single"/>
        </w:rPr>
        <w:lastRenderedPageBreak/>
        <w:t>Descriptif </w:t>
      </w:r>
    </w:p>
    <w:p w14:paraId="7DEBE322" w14:textId="0DAA4793" w:rsidR="00BF5B62" w:rsidRDefault="00BF5B62"/>
    <w:p w14:paraId="0AA9E1B6" w14:textId="4D5196F7" w:rsidR="00BF5B62" w:rsidRDefault="00BF5B62" w:rsidP="00BF5B62">
      <w:r w:rsidRPr="00BF5B62">
        <w:t>L</w:t>
      </w:r>
      <w:ins w:id="53" w:author="Alain PERRET" w:date="2021-06-14T12:29:00Z">
        <w:r w:rsidR="00DB0955">
          <w:t>e Riad</w:t>
        </w:r>
      </w:ins>
      <w:del w:id="54" w:author="Alain PERRET" w:date="2021-06-14T12:29:00Z">
        <w:r w:rsidRPr="00BF5B62" w:rsidDel="00DB0955">
          <w:delText>a Kasbah</w:delText>
        </w:r>
      </w:del>
      <w:r w:rsidRPr="00BF5B62">
        <w:t xml:space="preserve"> Al Mendili bénéficie d’un environnement privilégié, aux portes de Marrakech et de la vallée de L’</w:t>
      </w:r>
      <w:proofErr w:type="spellStart"/>
      <w:r w:rsidRPr="00BF5B62">
        <w:t>Ourika</w:t>
      </w:r>
      <w:proofErr w:type="spellEnd"/>
      <w:r w:rsidRPr="00BF5B62">
        <w:t xml:space="preserve">. </w:t>
      </w:r>
    </w:p>
    <w:p w14:paraId="58889430" w14:textId="77777777" w:rsidR="00BF5B62" w:rsidRDefault="00BF5B62"/>
    <w:p w14:paraId="3BCA7F85" w14:textId="18922CAA" w:rsidR="00BF5B62" w:rsidRDefault="00BF5B62" w:rsidP="00BF5B62">
      <w:pPr>
        <w:pStyle w:val="Paragraphedeliste"/>
        <w:numPr>
          <w:ilvl w:val="0"/>
          <w:numId w:val="1"/>
        </w:numPr>
      </w:pPr>
      <w:r w:rsidRPr="00BF5B62">
        <w:t>Salon cheminée</w:t>
      </w:r>
      <w:r>
        <w:t>,</w:t>
      </w:r>
    </w:p>
    <w:p w14:paraId="04C5A238" w14:textId="2C4D0FAF" w:rsidR="00BF5B62" w:rsidRDefault="00BF5B62" w:rsidP="00BF5B62">
      <w:pPr>
        <w:pStyle w:val="Paragraphedeliste"/>
        <w:numPr>
          <w:ilvl w:val="0"/>
          <w:numId w:val="1"/>
        </w:numPr>
      </w:pPr>
      <w:r w:rsidRPr="00BF5B62">
        <w:t>Salle à manger</w:t>
      </w:r>
      <w:r>
        <w:t>,</w:t>
      </w:r>
    </w:p>
    <w:p w14:paraId="41F5F03C" w14:textId="22C88147" w:rsidR="00BF5B62" w:rsidRDefault="00BF5B62" w:rsidP="00BF5B62">
      <w:pPr>
        <w:pStyle w:val="Paragraphedeliste"/>
        <w:numPr>
          <w:ilvl w:val="0"/>
          <w:numId w:val="1"/>
        </w:numPr>
      </w:pPr>
      <w:r w:rsidRPr="00BF5B62">
        <w:t>Bibliothèque-vidéothèque</w:t>
      </w:r>
      <w:r>
        <w:t>,</w:t>
      </w:r>
    </w:p>
    <w:p w14:paraId="1B8452AF" w14:textId="0081DD18" w:rsidR="00BF5B62" w:rsidRDefault="00BF5B62" w:rsidP="00BF5B62">
      <w:pPr>
        <w:pStyle w:val="Paragraphedeliste"/>
        <w:numPr>
          <w:ilvl w:val="0"/>
          <w:numId w:val="1"/>
        </w:numPr>
      </w:pPr>
      <w:r w:rsidRPr="00BF5B62">
        <w:t>Salon extérieur couvert</w:t>
      </w:r>
      <w:r>
        <w:t>,</w:t>
      </w:r>
    </w:p>
    <w:p w14:paraId="7EF1F048" w14:textId="04591CFC" w:rsidR="00BF5B62" w:rsidRDefault="00BF5B62" w:rsidP="00BF5B62">
      <w:pPr>
        <w:pStyle w:val="Paragraphedeliste"/>
        <w:numPr>
          <w:ilvl w:val="0"/>
          <w:numId w:val="1"/>
        </w:numPr>
      </w:pPr>
      <w:r w:rsidRPr="00BF5B62">
        <w:t>Salle à manger d'été</w:t>
      </w:r>
      <w:r>
        <w:t>,</w:t>
      </w:r>
    </w:p>
    <w:p w14:paraId="69B9AED2" w14:textId="0668C462" w:rsidR="00BF5B62" w:rsidRDefault="00BF5B62" w:rsidP="00BF5B62">
      <w:pPr>
        <w:pStyle w:val="Paragraphedeliste"/>
        <w:numPr>
          <w:ilvl w:val="0"/>
          <w:numId w:val="1"/>
        </w:numPr>
      </w:pPr>
      <w:r>
        <w:t>Piscine extérieure,</w:t>
      </w:r>
    </w:p>
    <w:p w14:paraId="7C42A097" w14:textId="1EEB6224" w:rsidR="00E6226C" w:rsidRDefault="00E6226C" w:rsidP="00BF5B62">
      <w:pPr>
        <w:pStyle w:val="Paragraphedeliste"/>
        <w:numPr>
          <w:ilvl w:val="0"/>
          <w:numId w:val="1"/>
        </w:numPr>
      </w:pPr>
      <w:r>
        <w:t>Jacuzzi,</w:t>
      </w:r>
    </w:p>
    <w:p w14:paraId="4720C5CF" w14:textId="1B2F10A9" w:rsidR="00E6226C" w:rsidRDefault="00E6226C" w:rsidP="00BF5B62">
      <w:pPr>
        <w:pStyle w:val="Paragraphedeliste"/>
        <w:numPr>
          <w:ilvl w:val="0"/>
          <w:numId w:val="1"/>
        </w:numPr>
      </w:pPr>
      <w:r>
        <w:t>SPA,</w:t>
      </w:r>
    </w:p>
    <w:p w14:paraId="779EEE18" w14:textId="39C204DD" w:rsidR="00672866" w:rsidRDefault="00672866" w:rsidP="00BF5B62">
      <w:pPr>
        <w:pStyle w:val="Paragraphedeliste"/>
        <w:numPr>
          <w:ilvl w:val="0"/>
          <w:numId w:val="1"/>
        </w:numPr>
      </w:pPr>
      <w:r>
        <w:t>Hammam,</w:t>
      </w:r>
    </w:p>
    <w:p w14:paraId="7AE391C5" w14:textId="0943C7A0" w:rsidR="00E6226C" w:rsidRDefault="00E6226C" w:rsidP="00E6226C">
      <w:pPr>
        <w:pStyle w:val="Paragraphedeliste"/>
        <w:numPr>
          <w:ilvl w:val="0"/>
          <w:numId w:val="1"/>
        </w:numPr>
      </w:pPr>
      <w:r>
        <w:t>Terrace vue sur l’Atlas,</w:t>
      </w:r>
    </w:p>
    <w:p w14:paraId="6BD47B3D" w14:textId="6A7534DB" w:rsidR="00E6226C" w:rsidRDefault="00E6226C">
      <w:r>
        <w:br w:type="page"/>
      </w:r>
    </w:p>
    <w:p w14:paraId="347A6445" w14:textId="684932D2" w:rsidR="00E6226C" w:rsidRPr="00672866" w:rsidRDefault="00E6226C" w:rsidP="00E6226C">
      <w:pPr>
        <w:ind w:left="360"/>
        <w:rPr>
          <w:b/>
          <w:bCs/>
          <w:sz w:val="28"/>
          <w:szCs w:val="28"/>
          <w:u w:val="single"/>
        </w:rPr>
      </w:pPr>
      <w:r w:rsidRPr="00672866">
        <w:rPr>
          <w:b/>
          <w:bCs/>
          <w:sz w:val="28"/>
          <w:szCs w:val="28"/>
          <w:u w:val="single"/>
        </w:rPr>
        <w:lastRenderedPageBreak/>
        <w:t>Prestation :</w:t>
      </w:r>
    </w:p>
    <w:p w14:paraId="5B2FA350" w14:textId="4D992C06" w:rsidR="00E6226C" w:rsidRDefault="00E6226C" w:rsidP="00E6226C">
      <w:pPr>
        <w:ind w:left="360"/>
      </w:pPr>
    </w:p>
    <w:p w14:paraId="2AE1D989" w14:textId="1EED10F7" w:rsidR="00E6226C" w:rsidRDefault="00E6226C" w:rsidP="00E6226C">
      <w:pPr>
        <w:ind w:left="360"/>
      </w:pPr>
      <w:r w:rsidRPr="00E6226C">
        <w:t>Des prestations hôtelières de luxe à votre disposition</w:t>
      </w:r>
      <w:r>
        <w:t> </w:t>
      </w:r>
      <w:r w:rsidRPr="00E6226C">
        <w:t>24h/24</w:t>
      </w:r>
      <w:r>
        <w:t> :</w:t>
      </w:r>
    </w:p>
    <w:p w14:paraId="07B0A901" w14:textId="77777777" w:rsidR="00E6226C" w:rsidRDefault="00E6226C" w:rsidP="00E6226C">
      <w:pPr>
        <w:ind w:left="360"/>
      </w:pPr>
    </w:p>
    <w:p w14:paraId="52B9721F" w14:textId="77777777" w:rsidR="00E6226C" w:rsidRDefault="00E6226C" w:rsidP="00E6226C">
      <w:pPr>
        <w:pStyle w:val="Paragraphedeliste"/>
        <w:numPr>
          <w:ilvl w:val="0"/>
          <w:numId w:val="1"/>
        </w:numPr>
      </w:pPr>
      <w:r w:rsidRPr="00E6226C">
        <w:t xml:space="preserve">Service hôtelier complet </w:t>
      </w:r>
    </w:p>
    <w:p w14:paraId="73F07D47" w14:textId="77777777" w:rsidR="00E6226C" w:rsidRDefault="00E6226C" w:rsidP="00E6226C">
      <w:pPr>
        <w:pStyle w:val="Paragraphedeliste"/>
        <w:numPr>
          <w:ilvl w:val="0"/>
          <w:numId w:val="1"/>
        </w:numPr>
      </w:pPr>
      <w:r w:rsidRPr="00E6226C">
        <w:t xml:space="preserve">Restauration gastronomique </w:t>
      </w:r>
    </w:p>
    <w:p w14:paraId="32B85FCA" w14:textId="77777777" w:rsidR="00E6226C" w:rsidRDefault="00E6226C" w:rsidP="00E6226C">
      <w:pPr>
        <w:pStyle w:val="Paragraphedeliste"/>
        <w:numPr>
          <w:ilvl w:val="0"/>
          <w:numId w:val="1"/>
        </w:numPr>
      </w:pPr>
      <w:r w:rsidRPr="00E6226C">
        <w:t xml:space="preserve">Transport privé avec chauffeur </w:t>
      </w:r>
    </w:p>
    <w:p w14:paraId="30288E6F" w14:textId="77777777" w:rsidR="00E6226C" w:rsidRDefault="00E6226C" w:rsidP="00E6226C">
      <w:pPr>
        <w:pStyle w:val="Paragraphedeliste"/>
        <w:numPr>
          <w:ilvl w:val="0"/>
          <w:numId w:val="1"/>
        </w:numPr>
      </w:pPr>
      <w:r w:rsidRPr="00E6226C">
        <w:t xml:space="preserve">Conciergerie 24h/24 </w:t>
      </w:r>
    </w:p>
    <w:p w14:paraId="083AB49B" w14:textId="555B9290" w:rsidR="00E6226C" w:rsidRDefault="00E6226C" w:rsidP="00E6226C">
      <w:pPr>
        <w:pStyle w:val="Paragraphedeliste"/>
        <w:numPr>
          <w:ilvl w:val="0"/>
          <w:numId w:val="1"/>
        </w:numPr>
      </w:pPr>
      <w:r w:rsidRPr="00E6226C">
        <w:t>Réservations personnalisées Golf &amp; Spa Organisation d'excursions et d'événements</w:t>
      </w:r>
    </w:p>
    <w:p w14:paraId="3512906E" w14:textId="77777777" w:rsidR="00E6226C" w:rsidRDefault="00E6226C">
      <w:r>
        <w:br w:type="page"/>
      </w:r>
    </w:p>
    <w:p w14:paraId="6F2E1153" w14:textId="0FB7F9CD" w:rsidR="00E6226C" w:rsidRPr="00B412BE" w:rsidRDefault="00E6226C" w:rsidP="00E6226C">
      <w:pPr>
        <w:rPr>
          <w:b/>
          <w:bCs/>
          <w:sz w:val="28"/>
          <w:szCs w:val="28"/>
          <w:u w:val="single"/>
        </w:rPr>
      </w:pPr>
      <w:r w:rsidRPr="00B412BE">
        <w:rPr>
          <w:b/>
          <w:bCs/>
          <w:sz w:val="28"/>
          <w:szCs w:val="28"/>
          <w:u w:val="single"/>
        </w:rPr>
        <w:lastRenderedPageBreak/>
        <w:t>Chambres et Suites :</w:t>
      </w:r>
    </w:p>
    <w:p w14:paraId="1FF6EE37" w14:textId="5F1D650F" w:rsidR="00E6226C" w:rsidRDefault="00E6226C" w:rsidP="00E6226C"/>
    <w:p w14:paraId="05BAC951" w14:textId="1F7A39AC" w:rsidR="00E6226C" w:rsidRDefault="00E6226C" w:rsidP="00E6226C">
      <w:r>
        <w:t>Chambre De Luxe :</w:t>
      </w:r>
    </w:p>
    <w:p w14:paraId="2F0349A3" w14:textId="2C2CB700" w:rsidR="00E6226C" w:rsidRDefault="00E6226C" w:rsidP="00E6226C"/>
    <w:p w14:paraId="7667EB76" w14:textId="77777777" w:rsidR="00E6226C" w:rsidRPr="00B412BE" w:rsidRDefault="00E6226C" w:rsidP="00E6226C">
      <w:pPr>
        <w:rPr>
          <w:b/>
          <w:bCs/>
        </w:rPr>
      </w:pPr>
      <w:r w:rsidRPr="00B412BE">
        <w:rPr>
          <w:b/>
          <w:bCs/>
        </w:rPr>
        <w:t xml:space="preserve">SOUIHLA : </w:t>
      </w:r>
    </w:p>
    <w:p w14:paraId="0435091B" w14:textId="77777777" w:rsidR="00E6226C" w:rsidRDefault="00E6226C" w:rsidP="00E6226C"/>
    <w:p w14:paraId="4A754B19" w14:textId="0FA1C6FB" w:rsidR="00E6226C" w:rsidRDefault="00E6226C" w:rsidP="00E6226C">
      <w:r w:rsidRPr="00E6226C">
        <w:t xml:space="preserve">Chambre Deluxe double située à rez-de-chaussée, Surface : 30 m2, Lit </w:t>
      </w:r>
      <w:proofErr w:type="spellStart"/>
      <w:r w:rsidRPr="00E6226C">
        <w:t>king</w:t>
      </w:r>
      <w:proofErr w:type="spellEnd"/>
      <w:ins w:id="55" w:author="Alain PERRET" w:date="2021-06-14T14:56:00Z">
        <w:r w:rsidR="007320E9">
          <w:t xml:space="preserve"> </w:t>
        </w:r>
      </w:ins>
      <w:del w:id="56" w:author="Alain PERRET" w:date="2021-06-14T14:56:00Z">
        <w:r w:rsidRPr="00E6226C" w:rsidDel="007320E9">
          <w:delText xml:space="preserve"> </w:delText>
        </w:r>
      </w:del>
      <w:r w:rsidRPr="00E6226C">
        <w:t xml:space="preserve">size (180×200), Climatisation/chauffage, ventilateur, Télé LCD câble satellite, Enceinte pour lecteur MP3 sur demande, Lecteur DVD sur demande, Bureau, Coffre-fort, </w:t>
      </w:r>
      <w:del w:id="57" w:author="Alain PERRET" w:date="2021-06-14T14:54:00Z">
        <w:r w:rsidRPr="00E6226C" w:rsidDel="007320E9">
          <w:delText xml:space="preserve">Sèche </w:delText>
        </w:r>
      </w:del>
      <w:ins w:id="58" w:author="Alain PERRET" w:date="2021-06-14T14:54:00Z">
        <w:r w:rsidR="007320E9" w:rsidRPr="00E6226C">
          <w:t>Sèche</w:t>
        </w:r>
        <w:r w:rsidR="007320E9">
          <w:t>-</w:t>
        </w:r>
      </w:ins>
      <w:r w:rsidRPr="00E6226C">
        <w:t xml:space="preserve">cheveux à disposition, Téléphone « room service », Wifi haut débit, Dressing, Salle de bains en marbre et </w:t>
      </w:r>
      <w:proofErr w:type="spellStart"/>
      <w:ins w:id="59" w:author="Alain PERRET" w:date="2021-06-14T14:55:00Z">
        <w:r w:rsidR="007320E9">
          <w:t>T</w:t>
        </w:r>
      </w:ins>
      <w:del w:id="60" w:author="Alain PERRET" w:date="2021-06-14T14:55:00Z">
        <w:r w:rsidRPr="00E6226C" w:rsidDel="007320E9">
          <w:delText>t</w:delText>
        </w:r>
      </w:del>
      <w:r w:rsidRPr="00E6226C">
        <w:t>adelakt</w:t>
      </w:r>
      <w:proofErr w:type="spellEnd"/>
      <w:r w:rsidRPr="00E6226C">
        <w:t xml:space="preserve"> avec baignoire, Produits d’accueil, Toilettes, Serviettes, chaussons et peignoirs de grande qualité, Terrasse privative face à l’Atlas et la piscine.</w:t>
      </w:r>
    </w:p>
    <w:p w14:paraId="19239272" w14:textId="04B5CE07" w:rsidR="00E6226C" w:rsidRDefault="00E6226C" w:rsidP="00E6226C"/>
    <w:p w14:paraId="4DAD85E9" w14:textId="2705D2BD" w:rsidR="00E6226C" w:rsidRPr="00B412BE" w:rsidRDefault="00E6226C" w:rsidP="00E6226C">
      <w:pPr>
        <w:rPr>
          <w:b/>
          <w:bCs/>
        </w:rPr>
      </w:pPr>
      <w:r w:rsidRPr="00B412BE">
        <w:rPr>
          <w:b/>
          <w:bCs/>
        </w:rPr>
        <w:t xml:space="preserve">EL YACOUT : </w:t>
      </w:r>
    </w:p>
    <w:p w14:paraId="25725EAD" w14:textId="2FA6DE4D" w:rsidR="00E6226C" w:rsidRDefault="00E6226C" w:rsidP="00E6226C"/>
    <w:p w14:paraId="113DC5EF" w14:textId="527BEF21" w:rsidR="00E6226C" w:rsidRPr="00E6226C" w:rsidRDefault="00E6226C" w:rsidP="00E6226C">
      <w:r w:rsidRPr="00E6226C">
        <w:t xml:space="preserve">Chambre Deluxe double située à rez-de-chaussée, Surface : 30 m2, Lit </w:t>
      </w:r>
      <w:proofErr w:type="spellStart"/>
      <w:r w:rsidRPr="00E6226C">
        <w:t>king</w:t>
      </w:r>
      <w:proofErr w:type="spellEnd"/>
      <w:ins w:id="61" w:author="Alain PERRET" w:date="2021-06-14T14:56:00Z">
        <w:r w:rsidR="007320E9">
          <w:t xml:space="preserve"> </w:t>
        </w:r>
      </w:ins>
      <w:del w:id="62" w:author="Alain PERRET" w:date="2021-06-14T14:56:00Z">
        <w:r w:rsidRPr="00E6226C" w:rsidDel="007320E9">
          <w:delText xml:space="preserve"> </w:delText>
        </w:r>
      </w:del>
      <w:r w:rsidRPr="00E6226C">
        <w:t>size (180×200) ou 2 lits séparés (sur demande à la réservation), Climatisation/chauffage, Ventilateur, Télé LCD câble satellite, Enceinte pour lecteur MP3 sur demande, Lecteur DVD sur demande, Bureau, Coffre-fort, Sèche</w:t>
      </w:r>
      <w:ins w:id="63" w:author="Alain PERRET" w:date="2021-06-14T14:56:00Z">
        <w:r w:rsidR="007320E9">
          <w:t>-</w:t>
        </w:r>
      </w:ins>
      <w:del w:id="64" w:author="Alain PERRET" w:date="2021-06-14T14:56:00Z">
        <w:r w:rsidRPr="00E6226C" w:rsidDel="007320E9">
          <w:delText xml:space="preserve"> </w:delText>
        </w:r>
      </w:del>
      <w:r w:rsidRPr="00E6226C">
        <w:t xml:space="preserve">cheveux à disposition, Téléphone « room service », Wifi haut débit, Dressing, Salle de bains en marbre et </w:t>
      </w:r>
      <w:proofErr w:type="spellStart"/>
      <w:ins w:id="65" w:author="Alain PERRET" w:date="2021-06-14T14:56:00Z">
        <w:r w:rsidR="007320E9">
          <w:t>T</w:t>
        </w:r>
      </w:ins>
      <w:del w:id="66" w:author="Alain PERRET" w:date="2021-06-14T14:56:00Z">
        <w:r w:rsidRPr="00E6226C" w:rsidDel="007320E9">
          <w:delText>t</w:delText>
        </w:r>
      </w:del>
      <w:r w:rsidRPr="00E6226C">
        <w:t>adelakt</w:t>
      </w:r>
      <w:proofErr w:type="spellEnd"/>
      <w:r w:rsidRPr="00E6226C">
        <w:t xml:space="preserve"> avec baignoire, Produits d’accueil, Toilettes, Serviettes, Chaussons et peignoirs de grande qualité, Terrasse privative face à l’Atlas et la piscine.</w:t>
      </w:r>
    </w:p>
    <w:p w14:paraId="2FAB0671" w14:textId="09DF0B57" w:rsidR="00E6226C" w:rsidRDefault="00E6226C" w:rsidP="00E6226C"/>
    <w:p w14:paraId="4CC2C4D9" w14:textId="22F41DBA" w:rsidR="00E6226C" w:rsidRPr="00B412BE" w:rsidRDefault="00E6226C" w:rsidP="00E6226C">
      <w:pPr>
        <w:rPr>
          <w:b/>
          <w:bCs/>
        </w:rPr>
      </w:pPr>
      <w:r w:rsidRPr="00B412BE">
        <w:rPr>
          <w:b/>
          <w:bCs/>
        </w:rPr>
        <w:t xml:space="preserve">EL ASKARIA : </w:t>
      </w:r>
    </w:p>
    <w:p w14:paraId="0A253E5E" w14:textId="51D64ECD" w:rsidR="00E6226C" w:rsidRDefault="00E6226C" w:rsidP="00E6226C"/>
    <w:p w14:paraId="696AA760" w14:textId="2C1ED34E" w:rsidR="00E6226C" w:rsidRPr="00E6226C" w:rsidRDefault="00E6226C" w:rsidP="00E6226C">
      <w:r w:rsidRPr="00E6226C">
        <w:t xml:space="preserve">Chambre Deluxe double située à l’étage, Surface : 30 m2, Lit </w:t>
      </w:r>
      <w:proofErr w:type="spellStart"/>
      <w:r w:rsidRPr="00E6226C">
        <w:t>king</w:t>
      </w:r>
      <w:proofErr w:type="spellEnd"/>
      <w:r w:rsidRPr="00E6226C">
        <w:t xml:space="preserve"> size (180×200), Climatisation/chauffage, Ventilateur, Télé LCD câble satellite, Enceinte pour lecteur MP3 sur demande, Lecteur DVD sur demande, Bureau, Coffre-fort, Sèche</w:t>
      </w:r>
      <w:ins w:id="67" w:author="Alain PERRET" w:date="2021-06-14T14:57:00Z">
        <w:r w:rsidR="007320E9">
          <w:t>-</w:t>
        </w:r>
      </w:ins>
      <w:del w:id="68" w:author="Alain PERRET" w:date="2021-06-14T14:57:00Z">
        <w:r w:rsidRPr="00E6226C" w:rsidDel="007320E9">
          <w:delText xml:space="preserve"> </w:delText>
        </w:r>
      </w:del>
      <w:r w:rsidRPr="00E6226C">
        <w:t xml:space="preserve">cheveux à disposition, Téléphone « room service », Wifi haut débit, Dressing, Salle de bains en marbre et </w:t>
      </w:r>
      <w:proofErr w:type="spellStart"/>
      <w:ins w:id="69" w:author="Alain PERRET" w:date="2021-06-14T14:57:00Z">
        <w:r w:rsidR="007320E9">
          <w:t>T</w:t>
        </w:r>
      </w:ins>
      <w:del w:id="70" w:author="Alain PERRET" w:date="2021-06-14T14:57:00Z">
        <w:r w:rsidRPr="00E6226C" w:rsidDel="007320E9">
          <w:delText>t</w:delText>
        </w:r>
      </w:del>
      <w:r w:rsidRPr="00E6226C">
        <w:t>adelakt</w:t>
      </w:r>
      <w:proofErr w:type="spellEnd"/>
      <w:r w:rsidRPr="00E6226C">
        <w:t xml:space="preserve"> avec baignoire, Produits d’accueil, Toilettes, Serviettes, Chaussons et peignoirs de grande qualité, Terrasse privative face à l’Atlas et la piscine.</w:t>
      </w:r>
    </w:p>
    <w:p w14:paraId="2599E039" w14:textId="3BA3F846" w:rsidR="00E6226C" w:rsidRDefault="00E6226C" w:rsidP="00E6226C"/>
    <w:p w14:paraId="1C786C93" w14:textId="515D25AB" w:rsidR="00E6226C" w:rsidRPr="00B412BE" w:rsidRDefault="00E6226C" w:rsidP="00E6226C">
      <w:pPr>
        <w:rPr>
          <w:b/>
          <w:bCs/>
        </w:rPr>
      </w:pPr>
      <w:r w:rsidRPr="00B412BE">
        <w:rPr>
          <w:b/>
          <w:bCs/>
        </w:rPr>
        <w:t>LAILA SAIDA :</w:t>
      </w:r>
    </w:p>
    <w:p w14:paraId="7D7AE783" w14:textId="6F1076FC" w:rsidR="00E6226C" w:rsidRDefault="00E6226C" w:rsidP="00E6226C"/>
    <w:p w14:paraId="65B19F0D" w14:textId="6840F65D" w:rsidR="00E6226C" w:rsidRDefault="00E6226C" w:rsidP="00E6226C">
      <w:r w:rsidRPr="00E6226C">
        <w:t xml:space="preserve">Chambre Deluxe double située à l’étage, Surface : 30 m2, Lit </w:t>
      </w:r>
      <w:proofErr w:type="spellStart"/>
      <w:r w:rsidRPr="00E6226C">
        <w:t>king</w:t>
      </w:r>
      <w:proofErr w:type="spellEnd"/>
      <w:r w:rsidRPr="00E6226C">
        <w:t xml:space="preserve"> size (180×200) ou 2 lits séparés (sur demande à la réservation), Climatisation/chauffage, Ventilateur, Télé LCD câble satellite, Enceinte pour lecteur MP3 sur demande, Lecteur DVD sur demande, Bureau, Coffre-fort, Sèche</w:t>
      </w:r>
      <w:ins w:id="71" w:author="Alain PERRET" w:date="2021-06-14T14:57:00Z">
        <w:r w:rsidR="007320E9">
          <w:t>-</w:t>
        </w:r>
      </w:ins>
      <w:del w:id="72" w:author="Alain PERRET" w:date="2021-06-14T14:57:00Z">
        <w:r w:rsidRPr="00E6226C" w:rsidDel="007320E9">
          <w:delText xml:space="preserve"> </w:delText>
        </w:r>
      </w:del>
      <w:r w:rsidRPr="00E6226C">
        <w:t xml:space="preserve">cheveux à disposition, Téléphone « room service », Wifi haut débit, Dressing, Salle de bains en marbre et </w:t>
      </w:r>
      <w:proofErr w:type="spellStart"/>
      <w:ins w:id="73" w:author="Alain PERRET" w:date="2021-06-14T14:58:00Z">
        <w:r w:rsidR="007320E9">
          <w:t>T</w:t>
        </w:r>
      </w:ins>
      <w:del w:id="74" w:author="Alain PERRET" w:date="2021-06-14T14:58:00Z">
        <w:r w:rsidRPr="00E6226C" w:rsidDel="007320E9">
          <w:delText>t</w:delText>
        </w:r>
      </w:del>
      <w:r w:rsidRPr="00E6226C">
        <w:t>adelakt</w:t>
      </w:r>
      <w:proofErr w:type="spellEnd"/>
      <w:r w:rsidRPr="00E6226C">
        <w:t xml:space="preserve"> avec baignoire, Produits d’accueil, Toilettes, Serviettes, Chaussons et peignoirs de grande qualité, Terrasse privative face à l’Atlas et la piscine.</w:t>
      </w:r>
    </w:p>
    <w:p w14:paraId="6FD31157" w14:textId="0F4D213B" w:rsidR="00E6226C" w:rsidRDefault="00E6226C" w:rsidP="00E6226C"/>
    <w:p w14:paraId="1D009A32" w14:textId="1857FE61" w:rsidR="00E6226C" w:rsidRPr="00B412BE" w:rsidRDefault="00E6226C" w:rsidP="00E6226C">
      <w:pPr>
        <w:rPr>
          <w:b/>
          <w:bCs/>
        </w:rPr>
      </w:pPr>
      <w:r w:rsidRPr="00B412BE">
        <w:rPr>
          <w:b/>
          <w:bCs/>
        </w:rPr>
        <w:t>EL ALIA :</w:t>
      </w:r>
    </w:p>
    <w:p w14:paraId="02C67B3A" w14:textId="13720517" w:rsidR="00E6226C" w:rsidRDefault="00E6226C" w:rsidP="00E6226C"/>
    <w:p w14:paraId="1839EC7F" w14:textId="4E53F1BC" w:rsidR="00E6226C" w:rsidRDefault="00E6226C" w:rsidP="00E6226C">
      <w:r w:rsidRPr="00E6226C">
        <w:t xml:space="preserve">Chambre Deluxe double située à l’étage, Surface : 30 m2, Lit </w:t>
      </w:r>
      <w:proofErr w:type="spellStart"/>
      <w:r w:rsidRPr="00E6226C">
        <w:t>king</w:t>
      </w:r>
      <w:proofErr w:type="spellEnd"/>
      <w:r w:rsidRPr="00E6226C">
        <w:t xml:space="preserve"> size (180×200) ou 2 lits séparés (sur demande à la réservation), Climatisation/chauffage, Ventilateur, Télé LCD câble satellite, Enceinte pour lecteur MP3 sur demande, Lecteur DVD sur demande, Bureau, </w:t>
      </w:r>
      <w:r w:rsidRPr="00E6226C">
        <w:lastRenderedPageBreak/>
        <w:t>Coffre-fort, Sèche</w:t>
      </w:r>
      <w:ins w:id="75" w:author="Alain PERRET" w:date="2021-06-14T14:58:00Z">
        <w:r w:rsidR="007320E9">
          <w:t>-</w:t>
        </w:r>
      </w:ins>
      <w:del w:id="76" w:author="Alain PERRET" w:date="2021-06-14T14:58:00Z">
        <w:r w:rsidRPr="00E6226C" w:rsidDel="007320E9">
          <w:delText xml:space="preserve"> </w:delText>
        </w:r>
      </w:del>
      <w:r w:rsidRPr="00E6226C">
        <w:t xml:space="preserve">cheveux à disposition, Téléphone « room service », Wifi haut débit, Dressing, Salle de bains en marbre et </w:t>
      </w:r>
      <w:proofErr w:type="spellStart"/>
      <w:ins w:id="77" w:author="Alain PERRET" w:date="2021-06-14T14:58:00Z">
        <w:r w:rsidR="007320E9">
          <w:t>T</w:t>
        </w:r>
      </w:ins>
      <w:del w:id="78" w:author="Alain PERRET" w:date="2021-06-14T14:58:00Z">
        <w:r w:rsidRPr="00E6226C" w:rsidDel="007320E9">
          <w:delText>t</w:delText>
        </w:r>
      </w:del>
      <w:r w:rsidRPr="00E6226C">
        <w:t>adelakt</w:t>
      </w:r>
      <w:proofErr w:type="spellEnd"/>
      <w:r w:rsidRPr="00E6226C">
        <w:t xml:space="preserve"> avec baignoire, Produits d’accueil, Toilettes, Serviettes, Chaussons et peignoirs de grande qualité, Terrasse privative face à l’Atlas et la piscine.</w:t>
      </w:r>
    </w:p>
    <w:p w14:paraId="5631ABFA" w14:textId="4A9F82EA" w:rsidR="00E6226C" w:rsidRDefault="00E6226C" w:rsidP="00E6226C"/>
    <w:p w14:paraId="646E36D4" w14:textId="081E8EE3" w:rsidR="00E6226C" w:rsidRPr="00B412BE" w:rsidRDefault="00E6226C" w:rsidP="00E6226C">
      <w:pPr>
        <w:rPr>
          <w:b/>
          <w:bCs/>
        </w:rPr>
      </w:pPr>
      <w:r w:rsidRPr="00B412BE">
        <w:rPr>
          <w:b/>
          <w:bCs/>
        </w:rPr>
        <w:t xml:space="preserve">EL AMIRA : </w:t>
      </w:r>
    </w:p>
    <w:p w14:paraId="175C5476" w14:textId="4C20FCF9" w:rsidR="00E6226C" w:rsidRDefault="00E6226C" w:rsidP="00E6226C"/>
    <w:p w14:paraId="0B44F8B7" w14:textId="5B4A4E00" w:rsidR="00E6226C" w:rsidRDefault="00E6226C" w:rsidP="00E6226C">
      <w:r w:rsidRPr="00E6226C">
        <w:t xml:space="preserve">Chambre Deluxe double située à l’étage, Surface : 30 m2, Lit </w:t>
      </w:r>
      <w:proofErr w:type="spellStart"/>
      <w:r w:rsidRPr="00E6226C">
        <w:t>king</w:t>
      </w:r>
      <w:proofErr w:type="spellEnd"/>
      <w:r w:rsidRPr="00E6226C">
        <w:t xml:space="preserve"> size (180×200), Climatisation/chauffage, Ventilateur, Télé LCD câble satellite, Enceinte pour lecteur MP3 sur demande, Lecteur DVD sur demande, Bureau, Coffre-fort, Sèche</w:t>
      </w:r>
      <w:ins w:id="79" w:author="Alain PERRET" w:date="2021-06-14T14:58:00Z">
        <w:r w:rsidR="007320E9">
          <w:t>-</w:t>
        </w:r>
      </w:ins>
      <w:del w:id="80" w:author="Alain PERRET" w:date="2021-06-14T14:58:00Z">
        <w:r w:rsidRPr="00E6226C" w:rsidDel="007320E9">
          <w:delText xml:space="preserve"> </w:delText>
        </w:r>
      </w:del>
      <w:r w:rsidRPr="00E6226C">
        <w:t xml:space="preserve">cheveux à disposition, Téléphone « room service », Wifi haut débit, Dressing, Salle de bains en marbre et </w:t>
      </w:r>
      <w:proofErr w:type="spellStart"/>
      <w:ins w:id="81" w:author="Alain PERRET" w:date="2021-06-14T14:58:00Z">
        <w:r w:rsidR="007320E9">
          <w:t>T</w:t>
        </w:r>
      </w:ins>
      <w:del w:id="82" w:author="Alain PERRET" w:date="2021-06-14T14:58:00Z">
        <w:r w:rsidRPr="00E6226C" w:rsidDel="007320E9">
          <w:delText>t</w:delText>
        </w:r>
      </w:del>
      <w:r w:rsidRPr="00E6226C">
        <w:t>adelakt</w:t>
      </w:r>
      <w:proofErr w:type="spellEnd"/>
      <w:r w:rsidRPr="00E6226C">
        <w:t xml:space="preserve"> avec baignoire, Produits d’accueil, Toilettes, Serviettes, Chaussons et peignoirs de grande qualité, Terrasse privative face à l’Atlas et la piscine.</w:t>
      </w:r>
    </w:p>
    <w:p w14:paraId="3B9A4CC9" w14:textId="298093F6" w:rsidR="00E6226C" w:rsidRDefault="00E6226C" w:rsidP="00E6226C"/>
    <w:p w14:paraId="44B90F25" w14:textId="65161B53" w:rsidR="00E6226C" w:rsidRPr="00B412BE" w:rsidRDefault="00E6226C" w:rsidP="00E6226C">
      <w:pPr>
        <w:rPr>
          <w:b/>
          <w:bCs/>
          <w:sz w:val="28"/>
          <w:szCs w:val="28"/>
          <w:u w:val="single"/>
        </w:rPr>
      </w:pPr>
      <w:r w:rsidRPr="00B412BE">
        <w:rPr>
          <w:b/>
          <w:bCs/>
          <w:sz w:val="28"/>
          <w:szCs w:val="28"/>
          <w:u w:val="single"/>
        </w:rPr>
        <w:t>Suite Junior :</w:t>
      </w:r>
    </w:p>
    <w:p w14:paraId="1C2332EB" w14:textId="0D652D34" w:rsidR="00E6226C" w:rsidRDefault="00E6226C" w:rsidP="00E6226C"/>
    <w:p w14:paraId="7D83D078" w14:textId="08B74139" w:rsidR="00E6226C" w:rsidRPr="00B412BE" w:rsidRDefault="00E6226C" w:rsidP="00E6226C">
      <w:pPr>
        <w:rPr>
          <w:b/>
          <w:bCs/>
        </w:rPr>
      </w:pPr>
      <w:r w:rsidRPr="00B412BE">
        <w:rPr>
          <w:b/>
          <w:bCs/>
        </w:rPr>
        <w:t xml:space="preserve">AYANAE : </w:t>
      </w:r>
    </w:p>
    <w:p w14:paraId="794DEF56" w14:textId="3DE3A8F5" w:rsidR="00E6226C" w:rsidRDefault="00E6226C" w:rsidP="00E6226C"/>
    <w:p w14:paraId="61FA7CE7" w14:textId="1581B42C" w:rsidR="00E6226C" w:rsidRDefault="00E6226C" w:rsidP="00E6226C">
      <w:r w:rsidRPr="00E6226C">
        <w:t xml:space="preserve">Suite Junior double située à rez-de-chaussée, Surface : 40 m2, Lit </w:t>
      </w:r>
      <w:proofErr w:type="spellStart"/>
      <w:r w:rsidRPr="00E6226C">
        <w:t>king</w:t>
      </w:r>
      <w:proofErr w:type="spellEnd"/>
      <w:r w:rsidRPr="00E6226C">
        <w:t xml:space="preserve"> size (180×200), Climatisation/chauffage, Ventilateur, Télé LCD câble satellite, Enceinte pour lecteur MP3 sur demande, Lecteur DVD sur demande, Bureau, Coffre-fort, Sèche</w:t>
      </w:r>
      <w:ins w:id="83" w:author="Alain PERRET" w:date="2021-06-14T14:59:00Z">
        <w:r w:rsidR="007320E9">
          <w:t>-</w:t>
        </w:r>
      </w:ins>
      <w:del w:id="84" w:author="Alain PERRET" w:date="2021-06-14T14:59:00Z">
        <w:r w:rsidRPr="00E6226C" w:rsidDel="007320E9">
          <w:delText xml:space="preserve"> </w:delText>
        </w:r>
      </w:del>
      <w:r w:rsidRPr="00E6226C">
        <w:t xml:space="preserve">cheveux à disposition, Téléphone « room service », Wifi haut débit, Dressing, Salon cheminée, Salle de bains en marbre et </w:t>
      </w:r>
      <w:proofErr w:type="spellStart"/>
      <w:ins w:id="85" w:author="Alain PERRET" w:date="2021-06-14T14:59:00Z">
        <w:r w:rsidR="007320E9">
          <w:t>T</w:t>
        </w:r>
      </w:ins>
      <w:del w:id="86" w:author="Alain PERRET" w:date="2021-06-14T14:59:00Z">
        <w:r w:rsidRPr="00E6226C" w:rsidDel="007320E9">
          <w:delText>t</w:delText>
        </w:r>
      </w:del>
      <w:r w:rsidRPr="00E6226C">
        <w:t>adelakt</w:t>
      </w:r>
      <w:proofErr w:type="spellEnd"/>
      <w:r w:rsidRPr="00E6226C">
        <w:t xml:space="preserve"> avec baignoire, Produits d’accueil, Toilettes, Serviettes, Chaussons et peignoirs de grande qualité, Terrasses privatives face à l’Atlas et la piscine.</w:t>
      </w:r>
    </w:p>
    <w:p w14:paraId="67660E58" w14:textId="51412D5E" w:rsidR="00E6226C" w:rsidRDefault="00E6226C" w:rsidP="00E6226C"/>
    <w:p w14:paraId="4C766276" w14:textId="29681305" w:rsidR="00E6226C" w:rsidRPr="00B412BE" w:rsidRDefault="00E6226C" w:rsidP="00E6226C">
      <w:pPr>
        <w:rPr>
          <w:b/>
          <w:bCs/>
        </w:rPr>
      </w:pPr>
      <w:r w:rsidRPr="00B412BE">
        <w:rPr>
          <w:b/>
          <w:bCs/>
        </w:rPr>
        <w:t xml:space="preserve">EL OUAZIRIA : </w:t>
      </w:r>
    </w:p>
    <w:p w14:paraId="18AE6589" w14:textId="7579ED84" w:rsidR="00E6226C" w:rsidRDefault="00E6226C" w:rsidP="00E6226C"/>
    <w:p w14:paraId="17C8BE2D" w14:textId="40788278" w:rsidR="00E6226C" w:rsidRPr="00E6226C" w:rsidRDefault="00E6226C" w:rsidP="00E6226C">
      <w:r w:rsidRPr="00E6226C">
        <w:t xml:space="preserve">Suite Junior double située à rez-de-chaussée, Surface : 40 m2, Lit </w:t>
      </w:r>
      <w:proofErr w:type="spellStart"/>
      <w:r w:rsidRPr="00E6226C">
        <w:t>king</w:t>
      </w:r>
      <w:proofErr w:type="spellEnd"/>
      <w:r w:rsidRPr="00E6226C">
        <w:t xml:space="preserve"> size (180×200) ou 2 lits séparés (sur demande à la réservation), Climatisation/chauffage, Ventilateur, Télé LCD câble satellite, Enceinte pour lecteur MP3 sur demande, Lecteur DVD sur demande, Bureau, Coffre-fort, Sèche</w:t>
      </w:r>
      <w:ins w:id="87" w:author="Alain PERRET" w:date="2021-06-14T14:59:00Z">
        <w:r w:rsidR="007320E9">
          <w:t>-</w:t>
        </w:r>
      </w:ins>
      <w:del w:id="88" w:author="Alain PERRET" w:date="2021-06-14T14:59:00Z">
        <w:r w:rsidRPr="00E6226C" w:rsidDel="007320E9">
          <w:delText xml:space="preserve"> </w:delText>
        </w:r>
      </w:del>
      <w:r w:rsidRPr="00E6226C">
        <w:t xml:space="preserve">cheveux à disposition, Téléphone « room service », Wifi haut débit, Dressing, Salon cheminée, Salle de bains en marbre et </w:t>
      </w:r>
      <w:proofErr w:type="spellStart"/>
      <w:ins w:id="89" w:author="Alain PERRET" w:date="2021-06-14T14:59:00Z">
        <w:r w:rsidR="007320E9">
          <w:t>T</w:t>
        </w:r>
      </w:ins>
      <w:del w:id="90" w:author="Alain PERRET" w:date="2021-06-14T14:59:00Z">
        <w:r w:rsidRPr="00E6226C" w:rsidDel="007320E9">
          <w:delText>t</w:delText>
        </w:r>
      </w:del>
      <w:r w:rsidRPr="00E6226C">
        <w:t>adelakt</w:t>
      </w:r>
      <w:proofErr w:type="spellEnd"/>
      <w:r w:rsidRPr="00E6226C">
        <w:t xml:space="preserve"> avec baignoire, Produits d’accueil, Toilettes, Serviettes, Chaussons et peignoirs de grande qualité, Terrasses privatives face à l’Atlas et la piscine.</w:t>
      </w:r>
    </w:p>
    <w:p w14:paraId="6199DC5C" w14:textId="0B3482C4" w:rsidR="00E6226C" w:rsidRDefault="00E6226C" w:rsidP="00E6226C"/>
    <w:p w14:paraId="78895871" w14:textId="7E860134" w:rsidR="00E6226C" w:rsidRPr="00B412BE" w:rsidRDefault="00E6226C" w:rsidP="00E6226C">
      <w:pPr>
        <w:rPr>
          <w:b/>
          <w:bCs/>
          <w:sz w:val="28"/>
          <w:szCs w:val="28"/>
          <w:u w:val="single"/>
        </w:rPr>
      </w:pPr>
      <w:r w:rsidRPr="00B412BE">
        <w:rPr>
          <w:b/>
          <w:bCs/>
          <w:sz w:val="28"/>
          <w:szCs w:val="28"/>
          <w:u w:val="single"/>
        </w:rPr>
        <w:t xml:space="preserve">Suite Prestige : </w:t>
      </w:r>
    </w:p>
    <w:p w14:paraId="75E919DB" w14:textId="0A91CB0B" w:rsidR="00E6226C" w:rsidRDefault="00E6226C" w:rsidP="00E6226C"/>
    <w:p w14:paraId="16270871" w14:textId="59940444" w:rsidR="00E6226C" w:rsidRPr="00B412BE" w:rsidRDefault="00E6226C" w:rsidP="00E6226C">
      <w:pPr>
        <w:rPr>
          <w:b/>
          <w:bCs/>
        </w:rPr>
      </w:pPr>
      <w:r w:rsidRPr="00B412BE">
        <w:rPr>
          <w:b/>
          <w:bCs/>
        </w:rPr>
        <w:t xml:space="preserve">CHAÂR </w:t>
      </w:r>
      <w:r w:rsidR="00B412BE" w:rsidRPr="00B412BE">
        <w:rPr>
          <w:b/>
          <w:bCs/>
        </w:rPr>
        <w:t>EL ASSEL :</w:t>
      </w:r>
    </w:p>
    <w:p w14:paraId="1E748F41" w14:textId="78A86F53" w:rsidR="00B412BE" w:rsidRDefault="00B412BE" w:rsidP="00E6226C"/>
    <w:p w14:paraId="70C3C4A0" w14:textId="665625EF" w:rsidR="00B412BE" w:rsidRPr="00E6226C" w:rsidRDefault="00B412BE" w:rsidP="00E6226C">
      <w:r w:rsidRPr="00B412BE">
        <w:t xml:space="preserve">Suite Prestige double située à l’étage, Surface : 40 m2, Lit </w:t>
      </w:r>
      <w:proofErr w:type="spellStart"/>
      <w:r w:rsidRPr="00B412BE">
        <w:t>king</w:t>
      </w:r>
      <w:proofErr w:type="spellEnd"/>
      <w:r w:rsidRPr="00B412BE">
        <w:t xml:space="preserve"> size (180×200) ou 2 lits séparés (sur demande à la réservation), Climatisation/chauffage, Ventilateur, Télé LCD câble satellite, Enceinte pour lecteur MP3 sur demande, Lecteur DVD sur demande, Bureau, Coffre-fort, Sèche</w:t>
      </w:r>
      <w:ins w:id="91" w:author="Alain PERRET" w:date="2021-06-14T15:00:00Z">
        <w:r w:rsidR="00632E7C">
          <w:t>-</w:t>
        </w:r>
      </w:ins>
      <w:del w:id="92" w:author="Alain PERRET" w:date="2021-06-14T15:00:00Z">
        <w:r w:rsidRPr="00B412BE" w:rsidDel="00632E7C">
          <w:delText xml:space="preserve"> </w:delText>
        </w:r>
      </w:del>
      <w:r w:rsidRPr="00B412BE">
        <w:t xml:space="preserve">cheveux à disposition, Téléphone « room service », Wifi haut débit, Dressing, Salon cheminée, Salle de bains en marbre et </w:t>
      </w:r>
      <w:proofErr w:type="spellStart"/>
      <w:ins w:id="93" w:author="Alain PERRET" w:date="2021-06-14T15:00:00Z">
        <w:r w:rsidR="00632E7C">
          <w:t>T</w:t>
        </w:r>
      </w:ins>
      <w:del w:id="94" w:author="Alain PERRET" w:date="2021-06-14T15:00:00Z">
        <w:r w:rsidRPr="00B412BE" w:rsidDel="00632E7C">
          <w:delText>t</w:delText>
        </w:r>
      </w:del>
      <w:r w:rsidRPr="00B412BE">
        <w:t>adelakt</w:t>
      </w:r>
      <w:proofErr w:type="spellEnd"/>
      <w:r w:rsidRPr="00B412BE">
        <w:t xml:space="preserve"> avec baignoire, douche et double vasques, Produits d’accueil, WC indépendant, Serviettes, Chaussons et peignoirs de grande qualité, Grande terrasse privative aménagée face à l’Atlas et la piscine.</w:t>
      </w:r>
    </w:p>
    <w:p w14:paraId="43A4C804" w14:textId="77777777" w:rsidR="00B412BE" w:rsidRDefault="00B412BE" w:rsidP="00E6226C"/>
    <w:p w14:paraId="72F68612" w14:textId="54CB183C" w:rsidR="00B412BE" w:rsidRPr="00B412BE" w:rsidRDefault="00B412BE" w:rsidP="00E6226C">
      <w:pPr>
        <w:rPr>
          <w:b/>
          <w:bCs/>
        </w:rPr>
      </w:pPr>
      <w:r w:rsidRPr="00B412BE">
        <w:rPr>
          <w:b/>
          <w:bCs/>
        </w:rPr>
        <w:lastRenderedPageBreak/>
        <w:t>EL M</w:t>
      </w:r>
      <w:ins w:id="95" w:author="Youssef Bereaoui" w:date="2021-06-14T17:02:00Z">
        <w:r w:rsidR="00BC462A">
          <w:rPr>
            <w:b/>
            <w:bCs/>
          </w:rPr>
          <w:t>E</w:t>
        </w:r>
      </w:ins>
      <w:del w:id="96" w:author="Youssef Bereaoui" w:date="2021-06-14T17:02:00Z">
        <w:r w:rsidRPr="00B412BE" w:rsidDel="00BC462A">
          <w:rPr>
            <w:b/>
            <w:bCs/>
          </w:rPr>
          <w:delText>A</w:delText>
        </w:r>
      </w:del>
      <w:r w:rsidRPr="00B412BE">
        <w:rPr>
          <w:b/>
          <w:bCs/>
        </w:rPr>
        <w:t xml:space="preserve">MLAKA : </w:t>
      </w:r>
    </w:p>
    <w:p w14:paraId="6ADC34FE" w14:textId="1CE9E438" w:rsidR="00B412BE" w:rsidRDefault="00B412BE" w:rsidP="00E6226C"/>
    <w:p w14:paraId="53E4FA34" w14:textId="5741BA60" w:rsidR="00B412BE" w:rsidRPr="00E6226C" w:rsidRDefault="00B412BE" w:rsidP="00E6226C">
      <w:r w:rsidRPr="00B412BE">
        <w:t xml:space="preserve">Suite Prestige double située à l’étage, Surface : 40 m2, Lit </w:t>
      </w:r>
      <w:proofErr w:type="spellStart"/>
      <w:r w:rsidRPr="00B412BE">
        <w:t>king</w:t>
      </w:r>
      <w:proofErr w:type="spellEnd"/>
      <w:r w:rsidRPr="00B412BE">
        <w:t xml:space="preserve"> size (180×200), Climatisation/chauffage, Ventilateur, Télé LCD câble satellite, Enceinte pour lecteur MP3 sur demande, Lecteur DVD sur demande, Bureau, Coffre-fort, Sèche</w:t>
      </w:r>
      <w:ins w:id="97" w:author="Alain PERRET" w:date="2021-06-14T15:02:00Z">
        <w:r w:rsidR="00632E7C">
          <w:t>-</w:t>
        </w:r>
      </w:ins>
      <w:del w:id="98" w:author="Alain PERRET" w:date="2021-06-14T15:02:00Z">
        <w:r w:rsidRPr="00B412BE" w:rsidDel="00632E7C">
          <w:delText xml:space="preserve"> </w:delText>
        </w:r>
      </w:del>
      <w:r w:rsidRPr="00B412BE">
        <w:t xml:space="preserve">cheveux à disposition, Téléphone « room service », Wifi haut débit, Dressing, Salon cheminée, Salle de bains en marbre et </w:t>
      </w:r>
      <w:proofErr w:type="spellStart"/>
      <w:ins w:id="99" w:author="Alain PERRET" w:date="2021-06-14T15:02:00Z">
        <w:r w:rsidR="00632E7C">
          <w:t>T</w:t>
        </w:r>
      </w:ins>
      <w:del w:id="100" w:author="Alain PERRET" w:date="2021-06-14T15:02:00Z">
        <w:r w:rsidRPr="00B412BE" w:rsidDel="00632E7C">
          <w:delText>t</w:delText>
        </w:r>
      </w:del>
      <w:r w:rsidRPr="00B412BE">
        <w:t>adelakt</w:t>
      </w:r>
      <w:proofErr w:type="spellEnd"/>
      <w:r w:rsidRPr="00B412BE">
        <w:t xml:space="preserve"> avec baignoire</w:t>
      </w:r>
      <w:ins w:id="101" w:author="Alain PERRET" w:date="2021-06-14T15:03:00Z">
        <w:r w:rsidR="00632E7C" w:rsidRPr="00B412BE">
          <w:t>, douche et double vasques</w:t>
        </w:r>
      </w:ins>
      <w:r w:rsidRPr="00B412BE">
        <w:t>, Produits d’accueil, Toilettes, Serviettes, Chaussons et peignoirs de grande qualité, Grande terrasse privative aménagée face à l’Atlas et la piscine.</w:t>
      </w:r>
    </w:p>
    <w:p w14:paraId="2895A896" w14:textId="2FE57485" w:rsidR="00B412BE" w:rsidRDefault="00B412BE">
      <w:r>
        <w:br w:type="page"/>
      </w:r>
    </w:p>
    <w:p w14:paraId="10B3D2AF" w14:textId="357EA044" w:rsidR="00E6226C" w:rsidRPr="00B412BE" w:rsidRDefault="00B412BE" w:rsidP="00E6226C">
      <w:pPr>
        <w:rPr>
          <w:b/>
          <w:bCs/>
          <w:sz w:val="28"/>
          <w:szCs w:val="28"/>
          <w:u w:val="single"/>
        </w:rPr>
      </w:pPr>
      <w:r w:rsidRPr="00B412BE">
        <w:rPr>
          <w:b/>
          <w:bCs/>
          <w:sz w:val="28"/>
          <w:szCs w:val="28"/>
          <w:u w:val="single"/>
        </w:rPr>
        <w:lastRenderedPageBreak/>
        <w:t xml:space="preserve">SPA &amp; </w:t>
      </w:r>
      <w:del w:id="102" w:author="Alain PERRET" w:date="2021-06-14T15:15:00Z">
        <w:r w:rsidRPr="00B412BE" w:rsidDel="00A75F1D">
          <w:rPr>
            <w:b/>
            <w:bCs/>
            <w:sz w:val="28"/>
            <w:szCs w:val="28"/>
            <w:u w:val="single"/>
          </w:rPr>
          <w:delText>BIEN ÊTRE</w:delText>
        </w:r>
      </w:del>
      <w:ins w:id="103" w:author="Alain PERRET" w:date="2021-06-14T15:15:00Z">
        <w:r w:rsidR="00A75F1D">
          <w:rPr>
            <w:b/>
            <w:bCs/>
            <w:sz w:val="28"/>
            <w:szCs w:val="28"/>
            <w:u w:val="single"/>
          </w:rPr>
          <w:t>BIEN-ÊTRE</w:t>
        </w:r>
      </w:ins>
      <w:r w:rsidRPr="00B412BE">
        <w:rPr>
          <w:b/>
          <w:bCs/>
          <w:sz w:val="28"/>
          <w:szCs w:val="28"/>
          <w:u w:val="single"/>
        </w:rPr>
        <w:t> :</w:t>
      </w:r>
    </w:p>
    <w:p w14:paraId="03911352" w14:textId="6F9EEF6D" w:rsidR="00B412BE" w:rsidRDefault="00B412BE" w:rsidP="00E6226C"/>
    <w:p w14:paraId="70F3BFD1" w14:textId="1F1B8172" w:rsidR="00B412BE" w:rsidRDefault="00B412BE" w:rsidP="00E6226C">
      <w:r w:rsidRPr="00B412BE">
        <w:t>Le Riad</w:t>
      </w:r>
      <w:ins w:id="104" w:author="Alain PERRET" w:date="2021-06-14T15:09:00Z">
        <w:r w:rsidR="00632E7C">
          <w:t xml:space="preserve"> </w:t>
        </w:r>
      </w:ins>
      <w:del w:id="105" w:author="Alain PERRET" w:date="2021-06-14T15:09:00Z">
        <w:r w:rsidRPr="00B412BE" w:rsidDel="00632E7C">
          <w:delText xml:space="preserve"> </w:delText>
        </w:r>
      </w:del>
      <w:ins w:id="106" w:author="Alain PERRET" w:date="2021-06-14T15:09:00Z">
        <w:r w:rsidR="00632E7C">
          <w:t xml:space="preserve">de luxe </w:t>
        </w:r>
      </w:ins>
      <w:ins w:id="107" w:author="Alain PERRET" w:date="2021-06-14T15:06:00Z">
        <w:r w:rsidR="00632E7C">
          <w:t xml:space="preserve">Al </w:t>
        </w:r>
        <w:proofErr w:type="spellStart"/>
        <w:r w:rsidR="00632E7C">
          <w:t>Mendili</w:t>
        </w:r>
        <w:proofErr w:type="spellEnd"/>
        <w:r w:rsidR="00632E7C">
          <w:t xml:space="preserve"> </w:t>
        </w:r>
        <w:proofErr w:type="spellStart"/>
        <w:r w:rsidR="00632E7C">
          <w:t>Private</w:t>
        </w:r>
        <w:proofErr w:type="spellEnd"/>
        <w:r w:rsidR="00632E7C">
          <w:t xml:space="preserve"> </w:t>
        </w:r>
        <w:proofErr w:type="spellStart"/>
        <w:r w:rsidR="00632E7C">
          <w:t>Resort</w:t>
        </w:r>
        <w:proofErr w:type="spellEnd"/>
        <w:r w:rsidR="00632E7C">
          <w:t xml:space="preserve"> &amp; S</w:t>
        </w:r>
      </w:ins>
      <w:ins w:id="108" w:author="Alain PERRET" w:date="2021-06-14T15:26:00Z">
        <w:r w:rsidR="002C0593">
          <w:t>pa</w:t>
        </w:r>
      </w:ins>
      <w:ins w:id="109" w:author="Alain PERRET" w:date="2021-06-14T15:07:00Z">
        <w:r w:rsidR="00632E7C">
          <w:t>,</w:t>
        </w:r>
      </w:ins>
      <w:ins w:id="110" w:author="Alain PERRET" w:date="2021-06-14T15:08:00Z">
        <w:r w:rsidR="00632E7C">
          <w:t xml:space="preserve"> </w:t>
        </w:r>
      </w:ins>
      <w:del w:id="111" w:author="Alain PERRET" w:date="2021-06-14T15:07:00Z">
        <w:r w:rsidRPr="00B412BE" w:rsidDel="00632E7C">
          <w:delText xml:space="preserve">de luxe à Marrakech, Al Mendili spa </w:delText>
        </w:r>
      </w:del>
      <w:del w:id="112" w:author="Alain PERRET" w:date="2021-06-14T15:09:00Z">
        <w:r w:rsidRPr="00B412BE" w:rsidDel="00632E7C">
          <w:delText>et</w:delText>
        </w:r>
      </w:del>
      <w:r w:rsidRPr="00B412BE">
        <w:t xml:space="preserve"> </w:t>
      </w:r>
      <w:ins w:id="113" w:author="Alain PERRET" w:date="2021-06-14T15:08:00Z">
        <w:r w:rsidR="00632E7C">
          <w:t xml:space="preserve">le </w:t>
        </w:r>
      </w:ins>
      <w:del w:id="114" w:author="Alain PERRET" w:date="2021-06-14T15:15:00Z">
        <w:r w:rsidRPr="00B412BE" w:rsidDel="00A75F1D">
          <w:delText>bien être</w:delText>
        </w:r>
      </w:del>
      <w:ins w:id="115" w:author="Alain PERRET" w:date="2021-06-14T15:26:00Z">
        <w:r w:rsidR="002C0593">
          <w:t>b</w:t>
        </w:r>
      </w:ins>
      <w:ins w:id="116" w:author="Alain PERRET" w:date="2021-06-14T15:15:00Z">
        <w:r w:rsidR="00A75F1D">
          <w:t>ien-être</w:t>
        </w:r>
      </w:ins>
      <w:r w:rsidRPr="00B412BE">
        <w:t xml:space="preserve"> Marrakech</w:t>
      </w:r>
      <w:ins w:id="117" w:author="Alain PERRET" w:date="2021-06-14T15:08:00Z">
        <w:r w:rsidR="00632E7C">
          <w:t>,</w:t>
        </w:r>
      </w:ins>
      <w:r w:rsidRPr="00B412BE">
        <w:t xml:space="preserve"> vous propose son espace S</w:t>
      </w:r>
      <w:ins w:id="118" w:author="Alain PERRET" w:date="2021-06-14T15:08:00Z">
        <w:r w:rsidR="00632E7C">
          <w:t>PA</w:t>
        </w:r>
      </w:ins>
      <w:del w:id="119" w:author="Alain PERRET" w:date="2021-06-14T15:08:00Z">
        <w:r w:rsidRPr="00B412BE" w:rsidDel="00632E7C">
          <w:delText>pa</w:delText>
        </w:r>
      </w:del>
      <w:r w:rsidRPr="00B412BE">
        <w:t xml:space="preserve"> conçu dans la plus pure tradition marocaine. Hammam</w:t>
      </w:r>
      <w:del w:id="120" w:author="Alain PERRET" w:date="2021-06-14T15:08:00Z">
        <w:r w:rsidRPr="00B412BE" w:rsidDel="00632E7C">
          <w:delText xml:space="preserve"> Beldi</w:delText>
        </w:r>
      </w:del>
      <w:r w:rsidRPr="00B412BE">
        <w:t xml:space="preserve"> traditionnel à la vapeur d’eucalyptus, tonique ou relaxant, soins du corps, et du visage sont une invitation au voyage. </w:t>
      </w:r>
    </w:p>
    <w:p w14:paraId="3103CF87" w14:textId="77777777" w:rsidR="00B412BE" w:rsidRDefault="00B412BE" w:rsidP="00E6226C"/>
    <w:p w14:paraId="3F54231B" w14:textId="7A3D2FAD" w:rsidR="00B412BE" w:rsidRDefault="00B412BE" w:rsidP="00E6226C">
      <w:r w:rsidRPr="00B412BE">
        <w:t>Les soins sont dispensés, au sein même du Riad de luxe à Marrakech, par une esthéticienne professionnelle utilisant des produits 100% naturels issus de la vallée de l’</w:t>
      </w:r>
      <w:proofErr w:type="spellStart"/>
      <w:r w:rsidRPr="00B412BE">
        <w:t>Ourika</w:t>
      </w:r>
      <w:proofErr w:type="spellEnd"/>
      <w:r w:rsidRPr="00B412BE">
        <w:t>, haut lieu de la région de Marrakech, à base d’huile d’argan et d’huiles essentielles aux senteurs magiques d’Orient qui incitent à la méditation, la relaxation, le bien-être du corps et de l’esprit.</w:t>
      </w:r>
    </w:p>
    <w:p w14:paraId="185B048C" w14:textId="76CA3CB5" w:rsidR="00B412BE" w:rsidRDefault="00B412BE" w:rsidP="00E6226C"/>
    <w:p w14:paraId="4787E164" w14:textId="3EA37F2A" w:rsidR="00B412BE" w:rsidRDefault="00B412BE" w:rsidP="00E6226C">
      <w:r>
        <w:t>« Télécharger la carte de SPA »</w:t>
      </w:r>
    </w:p>
    <w:p w14:paraId="2152549D" w14:textId="37B60730" w:rsidR="00B412BE" w:rsidRDefault="00B412BE" w:rsidP="00E6226C">
      <w:r>
        <w:t>QR CODE.</w:t>
      </w:r>
    </w:p>
    <w:p w14:paraId="5D3E7F46" w14:textId="49CE74BD" w:rsidR="00B412BE" w:rsidRDefault="00B412BE">
      <w:r>
        <w:br w:type="page"/>
      </w:r>
    </w:p>
    <w:p w14:paraId="03CF1716" w14:textId="3190ABA5" w:rsidR="00672866" w:rsidRPr="00672866" w:rsidRDefault="00672866" w:rsidP="00672866">
      <w:pPr>
        <w:rPr>
          <w:b/>
          <w:bCs/>
          <w:sz w:val="28"/>
          <w:szCs w:val="28"/>
          <w:u w:val="single"/>
        </w:rPr>
      </w:pPr>
      <w:r w:rsidRPr="00672866">
        <w:rPr>
          <w:b/>
          <w:bCs/>
          <w:sz w:val="28"/>
          <w:szCs w:val="28"/>
          <w:u w:val="single"/>
        </w:rPr>
        <w:lastRenderedPageBreak/>
        <w:t>Tarifs :</w:t>
      </w:r>
    </w:p>
    <w:p w14:paraId="5B569403" w14:textId="77777777" w:rsidR="00672866" w:rsidRDefault="00672866" w:rsidP="00672866">
      <w:pPr>
        <w:textAlignment w:val="baseline"/>
        <w:rPr>
          <w:rFonts w:ascii="inherit" w:eastAsia="Times New Roman" w:hAnsi="inherit" w:cs="Lucida Grande"/>
          <w:b/>
          <w:bCs/>
          <w:color w:val="000000" w:themeColor="text1"/>
          <w:sz w:val="20"/>
          <w:szCs w:val="20"/>
          <w:u w:val="single"/>
          <w:bdr w:val="none" w:sz="0" w:space="0" w:color="auto" w:frame="1"/>
          <w:lang w:eastAsia="fr-FR"/>
        </w:rPr>
      </w:pPr>
    </w:p>
    <w:p w14:paraId="1F0B22D4" w14:textId="052B9898" w:rsidR="00672866" w:rsidRDefault="00672866" w:rsidP="00672866">
      <w:pPr>
        <w:textAlignment w:val="baseline"/>
        <w:rPr>
          <w:rFonts w:ascii="inherit" w:eastAsia="Times New Roman" w:hAnsi="inherit" w:cs="Lucida Grande"/>
          <w:b/>
          <w:bCs/>
          <w:color w:val="000000" w:themeColor="text1"/>
          <w:sz w:val="20"/>
          <w:szCs w:val="20"/>
          <w:u w:val="single"/>
          <w:bdr w:val="none" w:sz="0" w:space="0" w:color="auto" w:frame="1"/>
          <w:lang w:eastAsia="fr-FR"/>
        </w:rPr>
      </w:pPr>
      <w:r>
        <w:rPr>
          <w:rFonts w:ascii="inherit" w:eastAsia="Times New Roman" w:hAnsi="inherit" w:cs="Lucida Grande"/>
          <w:b/>
          <w:bCs/>
          <w:color w:val="000000" w:themeColor="text1"/>
          <w:sz w:val="20"/>
          <w:szCs w:val="20"/>
          <w:u w:val="single"/>
          <w:bdr w:val="none" w:sz="0" w:space="0" w:color="auto" w:frame="1"/>
          <w:lang w:eastAsia="fr-FR"/>
        </w:rPr>
        <w:t>« Tableau des prix »</w:t>
      </w:r>
    </w:p>
    <w:p w14:paraId="0C47C26B" w14:textId="77777777" w:rsidR="00672866" w:rsidRDefault="00672866" w:rsidP="00672866">
      <w:pPr>
        <w:textAlignment w:val="baseline"/>
        <w:rPr>
          <w:rFonts w:ascii="inherit" w:eastAsia="Times New Roman" w:hAnsi="inherit" w:cs="Lucida Grande"/>
          <w:b/>
          <w:bCs/>
          <w:color w:val="000000" w:themeColor="text1"/>
          <w:sz w:val="20"/>
          <w:szCs w:val="20"/>
          <w:u w:val="single"/>
          <w:bdr w:val="none" w:sz="0" w:space="0" w:color="auto" w:frame="1"/>
          <w:lang w:eastAsia="fr-FR"/>
        </w:rPr>
      </w:pPr>
    </w:p>
    <w:p w14:paraId="45D5B4A3" w14:textId="0943E228" w:rsidR="00672866" w:rsidRDefault="00672866" w:rsidP="00672866">
      <w:pPr>
        <w:textAlignment w:val="baseline"/>
        <w:rPr>
          <w:rFonts w:ascii="inherit" w:eastAsia="Times New Roman" w:hAnsi="inherit" w:cs="Lucida Grande"/>
          <w:b/>
          <w:bCs/>
          <w:color w:val="000000" w:themeColor="text1"/>
          <w:sz w:val="20"/>
          <w:szCs w:val="20"/>
          <w:u w:val="single"/>
          <w:bdr w:val="none" w:sz="0" w:space="0" w:color="auto" w:frame="1"/>
          <w:lang w:eastAsia="fr-FR"/>
        </w:rPr>
      </w:pPr>
      <w:r w:rsidRPr="00672866">
        <w:rPr>
          <w:rFonts w:ascii="inherit" w:eastAsia="Times New Roman" w:hAnsi="inherit" w:cs="Lucida Grande"/>
          <w:b/>
          <w:bCs/>
          <w:color w:val="000000" w:themeColor="text1"/>
          <w:sz w:val="20"/>
          <w:szCs w:val="20"/>
          <w:u w:val="single"/>
          <w:bdr w:val="none" w:sz="0" w:space="0" w:color="auto" w:frame="1"/>
          <w:lang w:eastAsia="fr-FR"/>
        </w:rPr>
        <w:t>Basse Saison :</w:t>
      </w:r>
    </w:p>
    <w:p w14:paraId="41ACDF4E" w14:textId="5946643C" w:rsidR="00672866" w:rsidRDefault="00672866" w:rsidP="00672866">
      <w:pPr>
        <w:textAlignment w:val="baseline"/>
        <w:rPr>
          <w:rFonts w:ascii="inherit" w:eastAsia="Times New Roman" w:hAnsi="inherit" w:cs="Lucida Grande"/>
          <w:color w:val="000000" w:themeColor="text1"/>
          <w:sz w:val="20"/>
          <w:szCs w:val="20"/>
          <w:bdr w:val="none" w:sz="0" w:space="0" w:color="auto" w:frame="1"/>
          <w:lang w:eastAsia="fr-FR"/>
        </w:rPr>
      </w:pP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 xml:space="preserve">-Du 4 janvier au </w:t>
      </w:r>
      <w:del w:id="121" w:author="Alain PERRET" w:date="2021-06-14T15:47:00Z">
        <w:r w:rsidRPr="00672866" w:rsidDel="00500228">
          <w:rPr>
            <w:rFonts w:ascii="inherit" w:eastAsia="Times New Roman" w:hAnsi="inherit" w:cs="Lucida Grande"/>
            <w:color w:val="000000" w:themeColor="text1"/>
            <w:sz w:val="20"/>
            <w:szCs w:val="20"/>
            <w:bdr w:val="none" w:sz="0" w:space="0" w:color="auto" w:frame="1"/>
            <w:lang w:eastAsia="fr-FR"/>
          </w:rPr>
          <w:delText>6 mars</w:delText>
        </w:r>
      </w:del>
      <w:ins w:id="122" w:author="Alain PERRET" w:date="2021-06-14T15:47:00Z">
        <w:r w:rsidR="00500228">
          <w:rPr>
            <w:rFonts w:ascii="inherit" w:eastAsia="Times New Roman" w:hAnsi="inherit" w:cs="Lucida Grande"/>
            <w:color w:val="000000" w:themeColor="text1"/>
            <w:sz w:val="20"/>
            <w:szCs w:val="20"/>
            <w:bdr w:val="none" w:sz="0" w:space="0" w:color="auto" w:frame="1"/>
            <w:lang w:eastAsia="fr-FR"/>
          </w:rPr>
          <w:t>28 février</w:t>
        </w:r>
      </w:ins>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 xml:space="preserve">-Du </w:t>
      </w:r>
      <w:del w:id="123" w:author="Alain PERRET" w:date="2021-06-14T15:48:00Z">
        <w:r w:rsidRPr="00672866" w:rsidDel="00500228">
          <w:rPr>
            <w:rFonts w:ascii="inherit" w:eastAsia="Times New Roman" w:hAnsi="inherit" w:cs="Lucida Grande"/>
            <w:color w:val="000000" w:themeColor="text1"/>
            <w:sz w:val="20"/>
            <w:szCs w:val="20"/>
            <w:bdr w:val="none" w:sz="0" w:space="0" w:color="auto" w:frame="1"/>
            <w:lang w:eastAsia="fr-FR"/>
          </w:rPr>
          <w:delText>30 mai</w:delText>
        </w:r>
      </w:del>
      <w:ins w:id="124" w:author="Alain PERRET" w:date="2021-06-14T15:48:00Z">
        <w:r w:rsidR="00500228">
          <w:rPr>
            <w:rFonts w:ascii="inherit" w:eastAsia="Times New Roman" w:hAnsi="inherit" w:cs="Lucida Grande"/>
            <w:color w:val="000000" w:themeColor="text1"/>
            <w:sz w:val="20"/>
            <w:szCs w:val="20"/>
            <w:bdr w:val="none" w:sz="0" w:space="0" w:color="auto" w:frame="1"/>
            <w:lang w:eastAsia="fr-FR"/>
          </w:rPr>
          <w:t>1</w:t>
        </w:r>
        <w:r w:rsidR="00500228" w:rsidRPr="00500228">
          <w:rPr>
            <w:rFonts w:ascii="inherit" w:eastAsia="Times New Roman" w:hAnsi="inherit" w:cs="Lucida Grande"/>
            <w:color w:val="000000" w:themeColor="text1"/>
            <w:sz w:val="20"/>
            <w:szCs w:val="20"/>
            <w:bdr w:val="none" w:sz="0" w:space="0" w:color="auto" w:frame="1"/>
            <w:vertAlign w:val="superscript"/>
            <w:lang w:eastAsia="fr-FR"/>
            <w:rPrChange w:id="125" w:author="Alain PERRET" w:date="2021-06-14T15:48:00Z">
              <w:rPr>
                <w:rFonts w:ascii="inherit" w:eastAsia="Times New Roman" w:hAnsi="inherit" w:cs="Lucida Grande"/>
                <w:color w:val="000000" w:themeColor="text1"/>
                <w:sz w:val="20"/>
                <w:szCs w:val="20"/>
                <w:bdr w:val="none" w:sz="0" w:space="0" w:color="auto" w:frame="1"/>
                <w:lang w:eastAsia="fr-FR"/>
              </w:rPr>
            </w:rPrChange>
          </w:rPr>
          <w:t>er</w:t>
        </w:r>
        <w:r w:rsidR="00500228">
          <w:rPr>
            <w:rFonts w:ascii="inherit" w:eastAsia="Times New Roman" w:hAnsi="inherit" w:cs="Lucida Grande"/>
            <w:color w:val="000000" w:themeColor="text1"/>
            <w:sz w:val="20"/>
            <w:szCs w:val="20"/>
            <w:bdr w:val="none" w:sz="0" w:space="0" w:color="auto" w:frame="1"/>
            <w:lang w:eastAsia="fr-FR"/>
          </w:rPr>
          <w:t xml:space="preserve"> juin</w:t>
        </w:r>
      </w:ins>
      <w:r w:rsidRPr="00672866">
        <w:rPr>
          <w:rFonts w:ascii="inherit" w:eastAsia="Times New Roman" w:hAnsi="inherit" w:cs="Lucida Grande"/>
          <w:color w:val="000000" w:themeColor="text1"/>
          <w:sz w:val="20"/>
          <w:szCs w:val="20"/>
          <w:bdr w:val="none" w:sz="0" w:space="0" w:color="auto" w:frame="1"/>
          <w:lang w:eastAsia="fr-FR"/>
        </w:rPr>
        <w:t xml:space="preserve"> au </w:t>
      </w:r>
      <w:del w:id="126" w:author="Alain PERRET" w:date="2021-06-14T15:48:00Z">
        <w:r w:rsidRPr="00672866" w:rsidDel="00500228">
          <w:rPr>
            <w:rFonts w:ascii="inherit" w:eastAsia="Times New Roman" w:hAnsi="inherit" w:cs="Lucida Grande"/>
            <w:color w:val="000000" w:themeColor="text1"/>
            <w:sz w:val="20"/>
            <w:szCs w:val="20"/>
            <w:bdr w:val="none" w:sz="0" w:space="0" w:color="auto" w:frame="1"/>
            <w:lang w:eastAsia="fr-FR"/>
          </w:rPr>
          <w:delText xml:space="preserve">18 </w:delText>
        </w:r>
      </w:del>
      <w:ins w:id="127" w:author="Alain PERRET" w:date="2021-06-14T15:48:00Z">
        <w:r w:rsidR="00500228">
          <w:rPr>
            <w:rFonts w:ascii="inherit" w:eastAsia="Times New Roman" w:hAnsi="inherit" w:cs="Lucida Grande"/>
            <w:color w:val="000000" w:themeColor="text1"/>
            <w:sz w:val="20"/>
            <w:szCs w:val="20"/>
            <w:bdr w:val="none" w:sz="0" w:space="0" w:color="auto" w:frame="1"/>
            <w:lang w:eastAsia="fr-FR"/>
          </w:rPr>
          <w:t>15</w:t>
        </w:r>
        <w:r w:rsidR="00500228" w:rsidRPr="00672866">
          <w:rPr>
            <w:rFonts w:ascii="inherit" w:eastAsia="Times New Roman" w:hAnsi="inherit" w:cs="Lucida Grande"/>
            <w:color w:val="000000" w:themeColor="text1"/>
            <w:sz w:val="20"/>
            <w:szCs w:val="20"/>
            <w:bdr w:val="none" w:sz="0" w:space="0" w:color="auto" w:frame="1"/>
            <w:lang w:eastAsia="fr-FR"/>
          </w:rPr>
          <w:t xml:space="preserve"> </w:t>
        </w:r>
      </w:ins>
      <w:r w:rsidRPr="00672866">
        <w:rPr>
          <w:rFonts w:ascii="inherit" w:eastAsia="Times New Roman" w:hAnsi="inherit" w:cs="Lucida Grande"/>
          <w:color w:val="000000" w:themeColor="text1"/>
          <w:sz w:val="20"/>
          <w:szCs w:val="20"/>
          <w:bdr w:val="none" w:sz="0" w:space="0" w:color="auto" w:frame="1"/>
          <w:lang w:eastAsia="fr-FR"/>
        </w:rPr>
        <w:t>octobre</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-Du 0</w:t>
      </w:r>
      <w:ins w:id="128" w:author="Alain PERRET" w:date="2021-06-14T15:48:00Z">
        <w:r w:rsidR="00500228">
          <w:rPr>
            <w:rFonts w:ascii="inherit" w:eastAsia="Times New Roman" w:hAnsi="inherit" w:cs="Lucida Grande"/>
            <w:color w:val="000000" w:themeColor="text1"/>
            <w:sz w:val="20"/>
            <w:szCs w:val="20"/>
            <w:bdr w:val="none" w:sz="0" w:space="0" w:color="auto" w:frame="1"/>
            <w:lang w:eastAsia="fr-FR"/>
          </w:rPr>
          <w:t>1</w:t>
        </w:r>
      </w:ins>
      <w:del w:id="129" w:author="Alain PERRET" w:date="2021-06-14T15:48:00Z">
        <w:r w:rsidRPr="00672866" w:rsidDel="00500228">
          <w:rPr>
            <w:rFonts w:ascii="inherit" w:eastAsia="Times New Roman" w:hAnsi="inherit" w:cs="Lucida Grande"/>
            <w:color w:val="000000" w:themeColor="text1"/>
            <w:sz w:val="20"/>
            <w:szCs w:val="20"/>
            <w:bdr w:val="none" w:sz="0" w:space="0" w:color="auto" w:frame="1"/>
            <w:lang w:eastAsia="fr-FR"/>
          </w:rPr>
          <w:delText>4</w:delText>
        </w:r>
      </w:del>
      <w:r w:rsidRPr="00672866">
        <w:rPr>
          <w:rFonts w:ascii="inherit" w:eastAsia="Times New Roman" w:hAnsi="inherit" w:cs="Lucida Grande"/>
          <w:color w:val="000000" w:themeColor="text1"/>
          <w:sz w:val="20"/>
          <w:szCs w:val="20"/>
          <w:bdr w:val="none" w:sz="0" w:space="0" w:color="auto" w:frame="1"/>
          <w:lang w:eastAsia="fr-FR"/>
        </w:rPr>
        <w:t xml:space="preserve"> novembre au 1</w:t>
      </w:r>
      <w:ins w:id="130" w:author="Alain PERRET" w:date="2021-06-14T15:48:00Z">
        <w:r w:rsidR="00500228">
          <w:rPr>
            <w:rFonts w:ascii="inherit" w:eastAsia="Times New Roman" w:hAnsi="inherit" w:cs="Lucida Grande"/>
            <w:color w:val="000000" w:themeColor="text1"/>
            <w:sz w:val="20"/>
            <w:szCs w:val="20"/>
            <w:bdr w:val="none" w:sz="0" w:space="0" w:color="auto" w:frame="1"/>
            <w:lang w:eastAsia="fr-FR"/>
          </w:rPr>
          <w:t>7</w:t>
        </w:r>
      </w:ins>
      <w:del w:id="131" w:author="Alain PERRET" w:date="2021-06-14T15:48:00Z">
        <w:r w:rsidRPr="00672866" w:rsidDel="00500228">
          <w:rPr>
            <w:rFonts w:ascii="inherit" w:eastAsia="Times New Roman" w:hAnsi="inherit" w:cs="Lucida Grande"/>
            <w:color w:val="000000" w:themeColor="text1"/>
            <w:sz w:val="20"/>
            <w:szCs w:val="20"/>
            <w:bdr w:val="none" w:sz="0" w:space="0" w:color="auto" w:frame="1"/>
            <w:lang w:eastAsia="fr-FR"/>
          </w:rPr>
          <w:delText>8</w:delText>
        </w:r>
      </w:del>
      <w:r w:rsidRPr="00672866">
        <w:rPr>
          <w:rFonts w:ascii="inherit" w:eastAsia="Times New Roman" w:hAnsi="inherit" w:cs="Lucida Grande"/>
          <w:color w:val="000000" w:themeColor="text1"/>
          <w:sz w:val="20"/>
          <w:szCs w:val="20"/>
          <w:bdr w:val="none" w:sz="0" w:space="0" w:color="auto" w:frame="1"/>
          <w:lang w:eastAsia="fr-FR"/>
        </w:rPr>
        <w:t xml:space="preserve"> décembre</w:t>
      </w:r>
    </w:p>
    <w:p w14:paraId="62D9AD0C" w14:textId="77777777" w:rsidR="00672866" w:rsidRPr="00672866" w:rsidRDefault="00672866" w:rsidP="00672866">
      <w:pPr>
        <w:textAlignment w:val="baseline"/>
        <w:rPr>
          <w:rFonts w:ascii="Lucida Grande" w:eastAsia="Times New Roman" w:hAnsi="Lucida Grande" w:cs="Lucida Grande"/>
          <w:color w:val="000000" w:themeColor="text1"/>
          <w:sz w:val="20"/>
          <w:szCs w:val="20"/>
          <w:lang w:eastAsia="fr-FR"/>
        </w:rPr>
      </w:pPr>
    </w:p>
    <w:p w14:paraId="03C5F582" w14:textId="77777777" w:rsidR="00672866" w:rsidRDefault="00672866" w:rsidP="00672866">
      <w:pPr>
        <w:textAlignment w:val="baseline"/>
        <w:rPr>
          <w:rFonts w:ascii="inherit" w:eastAsia="Times New Roman" w:hAnsi="inherit" w:cs="Lucida Grande"/>
          <w:b/>
          <w:bCs/>
          <w:color w:val="000000" w:themeColor="text1"/>
          <w:sz w:val="20"/>
          <w:szCs w:val="20"/>
          <w:u w:val="single"/>
          <w:bdr w:val="none" w:sz="0" w:space="0" w:color="auto" w:frame="1"/>
          <w:lang w:eastAsia="fr-FR"/>
        </w:rPr>
      </w:pPr>
      <w:r w:rsidRPr="00672866">
        <w:rPr>
          <w:rFonts w:ascii="inherit" w:eastAsia="Times New Roman" w:hAnsi="inherit" w:cs="Lucida Grande"/>
          <w:b/>
          <w:bCs/>
          <w:color w:val="000000" w:themeColor="text1"/>
          <w:sz w:val="20"/>
          <w:szCs w:val="20"/>
          <w:u w:val="single"/>
          <w:bdr w:val="none" w:sz="0" w:space="0" w:color="auto" w:frame="1"/>
          <w:lang w:eastAsia="fr-FR"/>
        </w:rPr>
        <w:t>Haute saison :</w:t>
      </w:r>
    </w:p>
    <w:p w14:paraId="1FFF9665" w14:textId="65994B89" w:rsidR="00672866" w:rsidRDefault="00672866" w:rsidP="00672866">
      <w:pPr>
        <w:textAlignment w:val="baseline"/>
        <w:rPr>
          <w:ins w:id="132" w:author="Alain PERRET" w:date="2021-06-14T15:45:00Z"/>
          <w:rFonts w:ascii="inherit" w:eastAsia="Times New Roman" w:hAnsi="inherit" w:cs="Lucida Grande"/>
          <w:color w:val="000000" w:themeColor="text1"/>
          <w:sz w:val="20"/>
          <w:szCs w:val="20"/>
          <w:bdr w:val="none" w:sz="0" w:space="0" w:color="auto" w:frame="1"/>
          <w:lang w:eastAsia="fr-FR"/>
        </w:rPr>
      </w:pP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 xml:space="preserve">-Du </w:t>
      </w:r>
      <w:del w:id="133" w:author="Alain PERRET" w:date="2021-06-14T15:31:00Z">
        <w:r w:rsidRPr="00672866" w:rsidDel="00125F2C">
          <w:rPr>
            <w:rFonts w:ascii="inherit" w:eastAsia="Times New Roman" w:hAnsi="inherit" w:cs="Lucida Grande"/>
            <w:color w:val="000000" w:themeColor="text1"/>
            <w:sz w:val="20"/>
            <w:szCs w:val="20"/>
            <w:bdr w:val="none" w:sz="0" w:space="0" w:color="auto" w:frame="1"/>
            <w:lang w:eastAsia="fr-FR"/>
          </w:rPr>
          <w:delText xml:space="preserve">7 </w:delText>
        </w:r>
      </w:del>
      <w:ins w:id="134" w:author="Alain PERRET" w:date="2021-06-14T15:31:00Z">
        <w:r w:rsidR="00125F2C">
          <w:rPr>
            <w:rFonts w:ascii="inherit" w:eastAsia="Times New Roman" w:hAnsi="inherit" w:cs="Lucida Grande"/>
            <w:color w:val="000000" w:themeColor="text1"/>
            <w:sz w:val="20"/>
            <w:szCs w:val="20"/>
            <w:bdr w:val="none" w:sz="0" w:space="0" w:color="auto" w:frame="1"/>
            <w:lang w:eastAsia="fr-FR"/>
          </w:rPr>
          <w:t>1er</w:t>
        </w:r>
        <w:r w:rsidR="00125F2C" w:rsidRPr="00672866">
          <w:rPr>
            <w:rFonts w:ascii="inherit" w:eastAsia="Times New Roman" w:hAnsi="inherit" w:cs="Lucida Grande"/>
            <w:color w:val="000000" w:themeColor="text1"/>
            <w:sz w:val="20"/>
            <w:szCs w:val="20"/>
            <w:bdr w:val="none" w:sz="0" w:space="0" w:color="auto" w:frame="1"/>
            <w:lang w:eastAsia="fr-FR"/>
          </w:rPr>
          <w:t xml:space="preserve"> </w:t>
        </w:r>
      </w:ins>
      <w:r w:rsidRPr="00672866">
        <w:rPr>
          <w:rFonts w:ascii="inherit" w:eastAsia="Times New Roman" w:hAnsi="inherit" w:cs="Lucida Grande"/>
          <w:color w:val="000000" w:themeColor="text1"/>
          <w:sz w:val="20"/>
          <w:szCs w:val="20"/>
          <w:bdr w:val="none" w:sz="0" w:space="0" w:color="auto" w:frame="1"/>
          <w:lang w:eastAsia="fr-FR"/>
        </w:rPr>
        <w:t xml:space="preserve">mars au </w:t>
      </w:r>
      <w:del w:id="135" w:author="Alain PERRET" w:date="2021-06-14T15:31:00Z">
        <w:r w:rsidRPr="00672866" w:rsidDel="00125F2C">
          <w:rPr>
            <w:rFonts w:ascii="inherit" w:eastAsia="Times New Roman" w:hAnsi="inherit" w:cs="Lucida Grande"/>
            <w:color w:val="000000" w:themeColor="text1"/>
            <w:sz w:val="20"/>
            <w:szCs w:val="20"/>
            <w:bdr w:val="none" w:sz="0" w:space="0" w:color="auto" w:frame="1"/>
            <w:lang w:eastAsia="fr-FR"/>
          </w:rPr>
          <w:delText xml:space="preserve">29 </w:delText>
        </w:r>
      </w:del>
      <w:ins w:id="136" w:author="Alain PERRET" w:date="2021-06-14T15:31:00Z">
        <w:r w:rsidR="00125F2C">
          <w:rPr>
            <w:rFonts w:ascii="inherit" w:eastAsia="Times New Roman" w:hAnsi="inherit" w:cs="Lucida Grande"/>
            <w:color w:val="000000" w:themeColor="text1"/>
            <w:sz w:val="20"/>
            <w:szCs w:val="20"/>
            <w:bdr w:val="none" w:sz="0" w:space="0" w:color="auto" w:frame="1"/>
            <w:lang w:eastAsia="fr-FR"/>
          </w:rPr>
          <w:t>30</w:t>
        </w:r>
        <w:r w:rsidR="00125F2C" w:rsidRPr="00672866">
          <w:rPr>
            <w:rFonts w:ascii="inherit" w:eastAsia="Times New Roman" w:hAnsi="inherit" w:cs="Lucida Grande"/>
            <w:color w:val="000000" w:themeColor="text1"/>
            <w:sz w:val="20"/>
            <w:szCs w:val="20"/>
            <w:bdr w:val="none" w:sz="0" w:space="0" w:color="auto" w:frame="1"/>
            <w:lang w:eastAsia="fr-FR"/>
          </w:rPr>
          <w:t xml:space="preserve"> </w:t>
        </w:r>
      </w:ins>
      <w:r w:rsidRPr="00672866">
        <w:rPr>
          <w:rFonts w:ascii="inherit" w:eastAsia="Times New Roman" w:hAnsi="inherit" w:cs="Lucida Grande"/>
          <w:color w:val="000000" w:themeColor="text1"/>
          <w:sz w:val="20"/>
          <w:szCs w:val="20"/>
          <w:bdr w:val="none" w:sz="0" w:space="0" w:color="auto" w:frame="1"/>
          <w:lang w:eastAsia="fr-FR"/>
        </w:rPr>
        <w:t>mai</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-Du 1</w:t>
      </w:r>
      <w:ins w:id="137" w:author="Alain PERRET" w:date="2021-06-14T15:32:00Z">
        <w:r w:rsidR="00125F2C">
          <w:rPr>
            <w:rFonts w:ascii="inherit" w:eastAsia="Times New Roman" w:hAnsi="inherit" w:cs="Lucida Grande"/>
            <w:color w:val="000000" w:themeColor="text1"/>
            <w:sz w:val="20"/>
            <w:szCs w:val="20"/>
            <w:bdr w:val="none" w:sz="0" w:space="0" w:color="auto" w:frame="1"/>
            <w:lang w:eastAsia="fr-FR"/>
          </w:rPr>
          <w:t>6</w:t>
        </w:r>
      </w:ins>
      <w:del w:id="138" w:author="Alain PERRET" w:date="2021-06-14T15:32:00Z">
        <w:r w:rsidRPr="00672866" w:rsidDel="00125F2C">
          <w:rPr>
            <w:rFonts w:ascii="inherit" w:eastAsia="Times New Roman" w:hAnsi="inherit" w:cs="Lucida Grande"/>
            <w:color w:val="000000" w:themeColor="text1"/>
            <w:sz w:val="20"/>
            <w:szCs w:val="20"/>
            <w:bdr w:val="none" w:sz="0" w:space="0" w:color="auto" w:frame="1"/>
            <w:lang w:eastAsia="fr-FR"/>
          </w:rPr>
          <w:delText>9</w:delText>
        </w:r>
      </w:del>
      <w:r w:rsidRPr="00672866">
        <w:rPr>
          <w:rFonts w:ascii="inherit" w:eastAsia="Times New Roman" w:hAnsi="inherit" w:cs="Lucida Grande"/>
          <w:color w:val="000000" w:themeColor="text1"/>
          <w:sz w:val="20"/>
          <w:szCs w:val="20"/>
          <w:bdr w:val="none" w:sz="0" w:space="0" w:color="auto" w:frame="1"/>
          <w:lang w:eastAsia="fr-FR"/>
        </w:rPr>
        <w:t xml:space="preserve"> octobre au </w:t>
      </w:r>
      <w:ins w:id="139" w:author="Alain PERRET" w:date="2021-06-14T15:32:00Z">
        <w:r w:rsidR="00125F2C">
          <w:rPr>
            <w:rFonts w:ascii="inherit" w:eastAsia="Times New Roman" w:hAnsi="inherit" w:cs="Lucida Grande"/>
            <w:color w:val="000000" w:themeColor="text1"/>
            <w:sz w:val="20"/>
            <w:szCs w:val="20"/>
            <w:bdr w:val="none" w:sz="0" w:space="0" w:color="auto" w:frame="1"/>
            <w:lang w:eastAsia="fr-FR"/>
          </w:rPr>
          <w:t>31 octobre</w:t>
        </w:r>
      </w:ins>
      <w:del w:id="140" w:author="Alain PERRET" w:date="2021-06-14T15:32:00Z">
        <w:r w:rsidRPr="00672866" w:rsidDel="00125F2C">
          <w:rPr>
            <w:rFonts w:ascii="inherit" w:eastAsia="Times New Roman" w:hAnsi="inherit" w:cs="Lucida Grande"/>
            <w:color w:val="000000" w:themeColor="text1"/>
            <w:sz w:val="20"/>
            <w:szCs w:val="20"/>
            <w:bdr w:val="none" w:sz="0" w:space="0" w:color="auto" w:frame="1"/>
            <w:lang w:eastAsia="fr-FR"/>
          </w:rPr>
          <w:delText>03 novembre</w:delText>
        </w:r>
      </w:del>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-Du 1</w:t>
      </w:r>
      <w:ins w:id="141" w:author="Alain PERRET" w:date="2021-06-14T15:32:00Z">
        <w:r w:rsidR="00125F2C">
          <w:rPr>
            <w:rFonts w:ascii="inherit" w:eastAsia="Times New Roman" w:hAnsi="inherit" w:cs="Lucida Grande"/>
            <w:color w:val="000000" w:themeColor="text1"/>
            <w:sz w:val="20"/>
            <w:szCs w:val="20"/>
            <w:bdr w:val="none" w:sz="0" w:space="0" w:color="auto" w:frame="1"/>
            <w:lang w:eastAsia="fr-FR"/>
          </w:rPr>
          <w:t>8</w:t>
        </w:r>
      </w:ins>
      <w:del w:id="142" w:author="Alain PERRET" w:date="2021-06-14T15:32:00Z">
        <w:r w:rsidRPr="00672866" w:rsidDel="00125F2C">
          <w:rPr>
            <w:rFonts w:ascii="inherit" w:eastAsia="Times New Roman" w:hAnsi="inherit" w:cs="Lucida Grande"/>
            <w:color w:val="000000" w:themeColor="text1"/>
            <w:sz w:val="20"/>
            <w:szCs w:val="20"/>
            <w:bdr w:val="none" w:sz="0" w:space="0" w:color="auto" w:frame="1"/>
            <w:lang w:eastAsia="fr-FR"/>
          </w:rPr>
          <w:delText>9</w:delText>
        </w:r>
      </w:del>
      <w:r w:rsidRPr="00672866">
        <w:rPr>
          <w:rFonts w:ascii="inherit" w:eastAsia="Times New Roman" w:hAnsi="inherit" w:cs="Lucida Grande"/>
          <w:color w:val="000000" w:themeColor="text1"/>
          <w:sz w:val="20"/>
          <w:szCs w:val="20"/>
          <w:bdr w:val="none" w:sz="0" w:space="0" w:color="auto" w:frame="1"/>
          <w:lang w:eastAsia="fr-FR"/>
        </w:rPr>
        <w:t xml:space="preserve"> décembre au 2 janvier</w:t>
      </w:r>
    </w:p>
    <w:p w14:paraId="44F3AC26" w14:textId="77777777" w:rsidR="00500228" w:rsidRPr="00672866" w:rsidRDefault="00500228" w:rsidP="00672866">
      <w:pPr>
        <w:textAlignment w:val="baseline"/>
        <w:rPr>
          <w:rFonts w:ascii="Lucida Grande" w:eastAsia="Times New Roman" w:hAnsi="Lucida Grande" w:cs="Lucida Grande"/>
          <w:color w:val="000000" w:themeColor="text1"/>
          <w:sz w:val="20"/>
          <w:szCs w:val="20"/>
          <w:lang w:eastAsia="fr-FR"/>
        </w:rPr>
      </w:pPr>
    </w:p>
    <w:p w14:paraId="2B39591D" w14:textId="4C3A88A7" w:rsidR="00672866" w:rsidRPr="00672866" w:rsidRDefault="00672866" w:rsidP="00672866">
      <w:pPr>
        <w:textAlignment w:val="baseline"/>
        <w:rPr>
          <w:rFonts w:ascii="Lucida Grande" w:eastAsia="Times New Roman" w:hAnsi="Lucida Grande" w:cs="Lucida Grande"/>
          <w:color w:val="000000" w:themeColor="text1"/>
          <w:sz w:val="20"/>
          <w:szCs w:val="20"/>
          <w:lang w:eastAsia="fr-FR"/>
        </w:rPr>
      </w:pPr>
      <w:r w:rsidRPr="00672866">
        <w:rPr>
          <w:rFonts w:ascii="inherit" w:eastAsia="Times New Roman" w:hAnsi="inherit" w:cs="Lucida Grande"/>
          <w:color w:val="000000" w:themeColor="text1"/>
          <w:sz w:val="20"/>
          <w:szCs w:val="20"/>
          <w:bdr w:val="none" w:sz="0" w:space="0" w:color="auto" w:frame="1"/>
          <w:lang w:eastAsia="fr-FR"/>
        </w:rPr>
        <w:t>-Tarifs pour une nuit, pour 2 personnes, petit-déjeuner inclus.</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-Toutes nos </w:t>
      </w:r>
      <w:hyperlink r:id="rId7" w:tgtFrame="_blank" w:tooltip="CHAMBRES DE LUXE MARRAKECH" w:history="1">
        <w:r w:rsidRPr="00672866">
          <w:rPr>
            <w:rFonts w:ascii="inherit" w:eastAsia="Times New Roman" w:hAnsi="inherit" w:cs="Lucida Grande"/>
            <w:b/>
            <w:bCs/>
            <w:color w:val="000000" w:themeColor="text1"/>
            <w:sz w:val="20"/>
            <w:szCs w:val="20"/>
            <w:u w:val="single"/>
            <w:bdr w:val="none" w:sz="0" w:space="0" w:color="auto" w:frame="1"/>
            <w:lang w:eastAsia="fr-FR"/>
          </w:rPr>
          <w:t>chambres</w:t>
        </w:r>
      </w:hyperlink>
      <w:r w:rsidRPr="00672866">
        <w:rPr>
          <w:rFonts w:ascii="inherit" w:eastAsia="Times New Roman" w:hAnsi="inherit" w:cs="Lucida Grande"/>
          <w:color w:val="000000" w:themeColor="text1"/>
          <w:sz w:val="20"/>
          <w:szCs w:val="20"/>
          <w:bdr w:val="none" w:sz="0" w:space="0" w:color="auto" w:frame="1"/>
          <w:lang w:eastAsia="fr-FR"/>
        </w:rPr>
        <w:t> ont une vue sur le parc arboré et la piscine, face à l’Atlas.</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-Lit supplémentaire pour enfant de -3 ans en gratuité (lit bébé mis à votre disposition).</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-Lit supplémentaire 30 €/nuit (incluant le petit déjeuner).</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-Transfert aéroport personnalisé sur demande (aller/retour), offert au-delà de trois nuits réservées en direct.</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-Possibilité de </w:t>
      </w:r>
      <w:r w:rsidR="00E427C7">
        <w:fldChar w:fldCharType="begin"/>
      </w:r>
      <w:r w:rsidR="00E427C7">
        <w:instrText xml:space="preserve"> HYPERLINK "http://www.almendili.com/contact-hotel-almendili-marrakech/" \t "_blank" \o "ALMENDILI PRIVATE RESORT &amp; SPA MARRAKECH" </w:instrText>
      </w:r>
      <w:r w:rsidR="00E427C7">
        <w:fldChar w:fldCharType="separate"/>
      </w:r>
      <w:r w:rsidRPr="00672866">
        <w:rPr>
          <w:rFonts w:ascii="inherit" w:eastAsia="Times New Roman" w:hAnsi="inherit" w:cs="Lucida Grande"/>
          <w:b/>
          <w:bCs/>
          <w:color w:val="000000" w:themeColor="text1"/>
          <w:sz w:val="20"/>
          <w:szCs w:val="20"/>
          <w:u w:val="single"/>
          <w:bdr w:val="none" w:sz="0" w:space="0" w:color="auto" w:frame="1"/>
          <w:lang w:eastAsia="fr-FR"/>
        </w:rPr>
        <w:t>privatiser l</w:t>
      </w:r>
      <w:ins w:id="143" w:author="Alain PERRET" w:date="2021-06-14T15:17:00Z">
        <w:r w:rsidR="00A75F1D">
          <w:rPr>
            <w:rFonts w:ascii="inherit" w:eastAsia="Times New Roman" w:hAnsi="inherit" w:cs="Lucida Grande"/>
            <w:b/>
            <w:bCs/>
            <w:color w:val="000000" w:themeColor="text1"/>
            <w:sz w:val="20"/>
            <w:szCs w:val="20"/>
            <w:u w:val="single"/>
            <w:bdr w:val="none" w:sz="0" w:space="0" w:color="auto" w:frame="1"/>
            <w:lang w:eastAsia="fr-FR"/>
          </w:rPr>
          <w:t>e Riad</w:t>
        </w:r>
      </w:ins>
      <w:del w:id="144" w:author="Alain PERRET" w:date="2021-06-14T15:17:00Z">
        <w:r w:rsidRPr="00672866" w:rsidDel="00A75F1D">
          <w:rPr>
            <w:rFonts w:ascii="inherit" w:eastAsia="Times New Roman" w:hAnsi="inherit" w:cs="Lucida Grande"/>
            <w:b/>
            <w:bCs/>
            <w:color w:val="000000" w:themeColor="text1"/>
            <w:sz w:val="20"/>
            <w:szCs w:val="20"/>
            <w:u w:val="single"/>
            <w:bdr w:val="none" w:sz="0" w:space="0" w:color="auto" w:frame="1"/>
            <w:lang w:eastAsia="fr-FR"/>
          </w:rPr>
          <w:delText>a Kasbah</w:delText>
        </w:r>
      </w:del>
      <w:r w:rsidRPr="00672866">
        <w:rPr>
          <w:rFonts w:ascii="inherit" w:eastAsia="Times New Roman" w:hAnsi="inherit" w:cs="Lucida Grande"/>
          <w:b/>
          <w:bCs/>
          <w:color w:val="000000" w:themeColor="text1"/>
          <w:sz w:val="20"/>
          <w:szCs w:val="20"/>
          <w:u w:val="single"/>
          <w:bdr w:val="none" w:sz="0" w:space="0" w:color="auto" w:frame="1"/>
          <w:lang w:eastAsia="fr-FR"/>
        </w:rPr>
        <w:t xml:space="preserve"> Al </w:t>
      </w:r>
      <w:proofErr w:type="spellStart"/>
      <w:r w:rsidRPr="00672866">
        <w:rPr>
          <w:rFonts w:ascii="inherit" w:eastAsia="Times New Roman" w:hAnsi="inherit" w:cs="Lucida Grande"/>
          <w:b/>
          <w:bCs/>
          <w:color w:val="000000" w:themeColor="text1"/>
          <w:sz w:val="20"/>
          <w:szCs w:val="20"/>
          <w:u w:val="single"/>
          <w:bdr w:val="none" w:sz="0" w:space="0" w:color="auto" w:frame="1"/>
          <w:lang w:eastAsia="fr-FR"/>
        </w:rPr>
        <w:t>Mendili</w:t>
      </w:r>
      <w:proofErr w:type="spellEnd"/>
      <w:r w:rsidR="00E427C7">
        <w:rPr>
          <w:rFonts w:ascii="inherit" w:eastAsia="Times New Roman" w:hAnsi="inherit" w:cs="Lucida Grande"/>
          <w:b/>
          <w:bCs/>
          <w:color w:val="000000" w:themeColor="text1"/>
          <w:sz w:val="20"/>
          <w:szCs w:val="20"/>
          <w:u w:val="single"/>
          <w:bdr w:val="none" w:sz="0" w:space="0" w:color="auto" w:frame="1"/>
          <w:lang w:eastAsia="fr-FR"/>
        </w:rPr>
        <w:fldChar w:fldCharType="end"/>
      </w:r>
      <w:r w:rsidRPr="00672866">
        <w:rPr>
          <w:rFonts w:ascii="inherit" w:eastAsia="Times New Roman" w:hAnsi="inherit" w:cs="Lucida Grande"/>
          <w:color w:val="000000" w:themeColor="text1"/>
          <w:sz w:val="20"/>
          <w:szCs w:val="20"/>
          <w:bdr w:val="none" w:sz="0" w:space="0" w:color="auto" w:frame="1"/>
          <w:lang w:eastAsia="fr-FR"/>
        </w:rPr>
        <w:t>. Tarifs sur devis.</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-Les animaux sont admis sur demande.</w:t>
      </w:r>
    </w:p>
    <w:p w14:paraId="25EF0790" w14:textId="77777777" w:rsidR="00672866" w:rsidRDefault="00672866" w:rsidP="00672866">
      <w:pPr>
        <w:textAlignment w:val="baseline"/>
        <w:rPr>
          <w:rFonts w:ascii="inherit" w:eastAsia="Times New Roman" w:hAnsi="inherit" w:cs="Lucida Grande"/>
          <w:b/>
          <w:bCs/>
          <w:color w:val="000000" w:themeColor="text1"/>
          <w:sz w:val="20"/>
          <w:szCs w:val="20"/>
          <w:bdr w:val="none" w:sz="0" w:space="0" w:color="auto" w:frame="1"/>
          <w:lang w:eastAsia="fr-FR"/>
        </w:rPr>
      </w:pPr>
    </w:p>
    <w:p w14:paraId="521C7EC2" w14:textId="5C683CBD" w:rsidR="00672866" w:rsidRPr="00672866" w:rsidRDefault="00672866" w:rsidP="00672866">
      <w:pPr>
        <w:textAlignment w:val="baseline"/>
        <w:rPr>
          <w:rFonts w:ascii="Lucida Grande" w:eastAsia="Times New Roman" w:hAnsi="Lucida Grande" w:cs="Lucida Grande"/>
          <w:color w:val="000000" w:themeColor="text1"/>
          <w:sz w:val="20"/>
          <w:szCs w:val="20"/>
          <w:lang w:eastAsia="fr-FR"/>
        </w:rPr>
      </w:pPr>
      <w:r w:rsidRPr="00672866">
        <w:rPr>
          <w:rFonts w:ascii="inherit" w:eastAsia="Times New Roman" w:hAnsi="inherit" w:cs="Lucida Grande"/>
          <w:b/>
          <w:bCs/>
          <w:color w:val="000000" w:themeColor="text1"/>
          <w:sz w:val="20"/>
          <w:szCs w:val="20"/>
          <w:bdr w:val="none" w:sz="0" w:space="0" w:color="auto" w:frame="1"/>
          <w:lang w:eastAsia="fr-FR"/>
        </w:rPr>
        <w:t>Conditions d’arrivée et de départ :</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 • Arrivée 13H</w:t>
      </w: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 • Départ 12H</w:t>
      </w:r>
    </w:p>
    <w:p w14:paraId="08B54D67" w14:textId="77777777" w:rsidR="00672866" w:rsidRDefault="00672866" w:rsidP="00672866">
      <w:pPr>
        <w:textAlignment w:val="baseline"/>
        <w:rPr>
          <w:rFonts w:ascii="inherit" w:eastAsia="Times New Roman" w:hAnsi="inherit" w:cs="Lucida Grande"/>
          <w:b/>
          <w:bCs/>
          <w:color w:val="000000" w:themeColor="text1"/>
          <w:sz w:val="20"/>
          <w:szCs w:val="20"/>
          <w:bdr w:val="none" w:sz="0" w:space="0" w:color="auto" w:frame="1"/>
          <w:lang w:eastAsia="fr-FR"/>
        </w:rPr>
      </w:pPr>
    </w:p>
    <w:p w14:paraId="70717A49" w14:textId="77777777" w:rsidR="00672866" w:rsidRDefault="00672866" w:rsidP="00672866">
      <w:pPr>
        <w:textAlignment w:val="baseline"/>
        <w:rPr>
          <w:rFonts w:ascii="inherit" w:eastAsia="Times New Roman" w:hAnsi="inherit" w:cs="Lucida Grande"/>
          <w:b/>
          <w:bCs/>
          <w:color w:val="000000" w:themeColor="text1"/>
          <w:sz w:val="20"/>
          <w:szCs w:val="20"/>
          <w:bdr w:val="none" w:sz="0" w:space="0" w:color="auto" w:frame="1"/>
          <w:lang w:eastAsia="fr-FR"/>
        </w:rPr>
      </w:pPr>
      <w:r w:rsidRPr="00672866">
        <w:rPr>
          <w:rFonts w:ascii="inherit" w:eastAsia="Times New Roman" w:hAnsi="inherit" w:cs="Lucida Grande"/>
          <w:b/>
          <w:bCs/>
          <w:color w:val="000000" w:themeColor="text1"/>
          <w:sz w:val="20"/>
          <w:szCs w:val="20"/>
          <w:bdr w:val="none" w:sz="0" w:space="0" w:color="auto" w:frame="1"/>
          <w:lang w:eastAsia="fr-FR"/>
        </w:rPr>
        <w:t>Paiements acceptés :</w:t>
      </w:r>
    </w:p>
    <w:p w14:paraId="47DC2BCB" w14:textId="6488D573" w:rsidR="00672866" w:rsidRDefault="00672866" w:rsidP="00672866">
      <w:pPr>
        <w:textAlignment w:val="baseline"/>
        <w:rPr>
          <w:rFonts w:ascii="inherit" w:eastAsia="Times New Roman" w:hAnsi="inherit" w:cs="Lucida Grande"/>
          <w:color w:val="000000" w:themeColor="text1"/>
          <w:sz w:val="20"/>
          <w:szCs w:val="20"/>
          <w:bdr w:val="none" w:sz="0" w:space="0" w:color="auto" w:frame="1"/>
          <w:lang w:eastAsia="fr-FR"/>
        </w:rPr>
      </w:pP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 xml:space="preserve">Visa/ Mastercard/ </w:t>
      </w:r>
      <w:proofErr w:type="spellStart"/>
      <w:r w:rsidRPr="00672866">
        <w:rPr>
          <w:rFonts w:ascii="inherit" w:eastAsia="Times New Roman" w:hAnsi="inherit" w:cs="Lucida Grande"/>
          <w:color w:val="000000" w:themeColor="text1"/>
          <w:sz w:val="20"/>
          <w:szCs w:val="20"/>
          <w:bdr w:val="none" w:sz="0" w:space="0" w:color="auto" w:frame="1"/>
          <w:lang w:eastAsia="fr-FR"/>
        </w:rPr>
        <w:t>Dinersclub</w:t>
      </w:r>
      <w:proofErr w:type="spellEnd"/>
      <w:r w:rsidRPr="00672866">
        <w:rPr>
          <w:rFonts w:ascii="inherit" w:eastAsia="Times New Roman" w:hAnsi="inherit" w:cs="Lucida Grande"/>
          <w:color w:val="000000" w:themeColor="text1"/>
          <w:sz w:val="20"/>
          <w:szCs w:val="20"/>
          <w:bdr w:val="none" w:sz="0" w:space="0" w:color="auto" w:frame="1"/>
          <w:lang w:eastAsia="fr-FR"/>
        </w:rPr>
        <w:t>/ American Express/ Virements/ Espèces/ Chèques. TVA comprise et Taxes locales en sus, 36 Dirhams environ 3,2 €uros par personne et par nuit.</w:t>
      </w:r>
    </w:p>
    <w:p w14:paraId="14D999A6" w14:textId="77777777" w:rsidR="00672866" w:rsidRDefault="00672866" w:rsidP="00672866">
      <w:pPr>
        <w:textAlignment w:val="baseline"/>
        <w:rPr>
          <w:rFonts w:ascii="Lucida Grande" w:eastAsia="Times New Roman" w:hAnsi="Lucida Grande" w:cs="Lucida Grande"/>
          <w:color w:val="000000" w:themeColor="text1"/>
          <w:sz w:val="20"/>
          <w:szCs w:val="20"/>
          <w:lang w:eastAsia="fr-FR"/>
        </w:rPr>
      </w:pPr>
    </w:p>
    <w:p w14:paraId="5B0FEDC8" w14:textId="77777777" w:rsidR="00672866" w:rsidRDefault="00672866" w:rsidP="00672866">
      <w:pPr>
        <w:textAlignment w:val="baseline"/>
        <w:rPr>
          <w:rFonts w:ascii="Lucida Grande" w:eastAsia="Times New Roman" w:hAnsi="Lucida Grande" w:cs="Lucida Grande"/>
          <w:color w:val="000000" w:themeColor="text1"/>
          <w:sz w:val="20"/>
          <w:szCs w:val="20"/>
          <w:lang w:eastAsia="fr-FR"/>
        </w:rPr>
      </w:pPr>
      <w:r>
        <w:rPr>
          <w:rFonts w:ascii="Lucida Grande" w:eastAsia="Times New Roman" w:hAnsi="Lucida Grande" w:cs="Lucida Grande"/>
          <w:color w:val="000000" w:themeColor="text1"/>
          <w:sz w:val="20"/>
          <w:szCs w:val="20"/>
          <w:lang w:eastAsia="fr-FR"/>
        </w:rPr>
        <w:t>« </w:t>
      </w:r>
      <w:proofErr w:type="gramStart"/>
      <w:r>
        <w:rPr>
          <w:rFonts w:ascii="Lucida Grande" w:eastAsia="Times New Roman" w:hAnsi="Lucida Grande" w:cs="Lucida Grande"/>
          <w:color w:val="000000" w:themeColor="text1"/>
          <w:sz w:val="20"/>
          <w:szCs w:val="20"/>
          <w:lang w:eastAsia="fr-FR"/>
        </w:rPr>
        <w:t>logos</w:t>
      </w:r>
      <w:proofErr w:type="gramEnd"/>
      <w:r>
        <w:rPr>
          <w:rFonts w:ascii="Lucida Grande" w:eastAsia="Times New Roman" w:hAnsi="Lucida Grande" w:cs="Lucida Grande"/>
          <w:color w:val="000000" w:themeColor="text1"/>
          <w:sz w:val="20"/>
          <w:szCs w:val="20"/>
          <w:lang w:eastAsia="fr-FR"/>
        </w:rPr>
        <w:t xml:space="preserve"> des moyens de paiement acceptés » </w:t>
      </w:r>
    </w:p>
    <w:p w14:paraId="2A37AE6C" w14:textId="66C1A8C6" w:rsidR="00672866" w:rsidRDefault="00672866" w:rsidP="00672866">
      <w:pPr>
        <w:textAlignment w:val="baseline"/>
        <w:rPr>
          <w:rFonts w:ascii="inherit" w:eastAsia="Times New Roman" w:hAnsi="inherit" w:cs="Lucida Grande"/>
          <w:color w:val="000000" w:themeColor="text1"/>
          <w:sz w:val="20"/>
          <w:szCs w:val="20"/>
          <w:bdr w:val="none" w:sz="0" w:space="0" w:color="auto" w:frame="1"/>
          <w:lang w:eastAsia="fr-FR"/>
        </w:rPr>
      </w:pPr>
      <w:r w:rsidRPr="00672866">
        <w:rPr>
          <w:rFonts w:ascii="Lucida Grande" w:eastAsia="Times New Roman" w:hAnsi="Lucida Grande" w:cs="Lucida Grande"/>
          <w:color w:val="000000" w:themeColor="text1"/>
          <w:sz w:val="20"/>
          <w:szCs w:val="20"/>
          <w:lang w:eastAsia="fr-FR"/>
        </w:rPr>
        <w:br/>
      </w:r>
      <w:r w:rsidRPr="00672866">
        <w:rPr>
          <w:rFonts w:ascii="inherit" w:eastAsia="Times New Roman" w:hAnsi="inherit" w:cs="Lucida Grande"/>
          <w:color w:val="000000" w:themeColor="text1"/>
          <w:sz w:val="20"/>
          <w:szCs w:val="20"/>
          <w:bdr w:val="none" w:sz="0" w:space="0" w:color="auto" w:frame="1"/>
          <w:lang w:eastAsia="fr-FR"/>
        </w:rPr>
        <w:t xml:space="preserve">Catherine et Alain seront heureux de vous accueillir </w:t>
      </w:r>
      <w:ins w:id="145" w:author="Alain PERRET" w:date="2021-06-14T15:17:00Z">
        <w:r w:rsidR="00A75F1D">
          <w:rPr>
            <w:rFonts w:ascii="inherit" w:eastAsia="Times New Roman" w:hAnsi="inherit" w:cs="Lucida Grande"/>
            <w:color w:val="000000" w:themeColor="text1"/>
            <w:sz w:val="20"/>
            <w:szCs w:val="20"/>
            <w:bdr w:val="none" w:sz="0" w:space="0" w:color="auto" w:frame="1"/>
            <w:lang w:eastAsia="fr-FR"/>
          </w:rPr>
          <w:t>au Riad</w:t>
        </w:r>
      </w:ins>
      <w:del w:id="146" w:author="Alain PERRET" w:date="2021-06-14T15:17:00Z">
        <w:r w:rsidRPr="00672866" w:rsidDel="00A75F1D">
          <w:rPr>
            <w:rFonts w:ascii="inherit" w:eastAsia="Times New Roman" w:hAnsi="inherit" w:cs="Lucida Grande"/>
            <w:color w:val="000000" w:themeColor="text1"/>
            <w:sz w:val="20"/>
            <w:szCs w:val="20"/>
            <w:bdr w:val="none" w:sz="0" w:space="0" w:color="auto" w:frame="1"/>
            <w:lang w:eastAsia="fr-FR"/>
          </w:rPr>
          <w:delText>à la Kasbah</w:delText>
        </w:r>
      </w:del>
      <w:r w:rsidRPr="00672866">
        <w:rPr>
          <w:rFonts w:ascii="inherit" w:eastAsia="Times New Roman" w:hAnsi="inherit" w:cs="Lucida Grande"/>
          <w:color w:val="000000" w:themeColor="text1"/>
          <w:sz w:val="20"/>
          <w:szCs w:val="20"/>
          <w:bdr w:val="none" w:sz="0" w:space="0" w:color="auto" w:frame="1"/>
          <w:lang w:eastAsia="fr-FR"/>
        </w:rPr>
        <w:t xml:space="preserve"> Al Mendili.</w:t>
      </w:r>
    </w:p>
    <w:p w14:paraId="42B1C85E" w14:textId="77777777" w:rsidR="00672866" w:rsidRPr="00672866" w:rsidRDefault="00672866" w:rsidP="00672866">
      <w:pPr>
        <w:textAlignment w:val="baseline"/>
        <w:rPr>
          <w:rFonts w:ascii="Lucida Grande" w:eastAsia="Times New Roman" w:hAnsi="Lucida Grande" w:cs="Lucida Grande"/>
          <w:color w:val="000000" w:themeColor="text1"/>
          <w:sz w:val="20"/>
          <w:szCs w:val="20"/>
          <w:lang w:eastAsia="fr-FR"/>
        </w:rPr>
      </w:pPr>
    </w:p>
    <w:p w14:paraId="352B25D3" w14:textId="3A4407F9" w:rsidR="00672866" w:rsidRPr="00672866" w:rsidRDefault="00D60DA9" w:rsidP="00672866">
      <w:pPr>
        <w:textAlignment w:val="baseline"/>
        <w:rPr>
          <w:rFonts w:ascii="Lucida Grande" w:eastAsia="Times New Roman" w:hAnsi="Lucida Grande" w:cs="Lucida Grande"/>
          <w:color w:val="000000" w:themeColor="text1"/>
          <w:sz w:val="20"/>
          <w:szCs w:val="20"/>
          <w:lang w:eastAsia="fr-FR"/>
        </w:rPr>
      </w:pPr>
      <w:hyperlink r:id="rId8" w:history="1">
        <w:r w:rsidR="00672866" w:rsidRPr="00672866">
          <w:rPr>
            <w:rFonts w:ascii="inherit" w:eastAsia="Times New Roman" w:hAnsi="inherit" w:cs="Lucida Grande"/>
            <w:color w:val="000000" w:themeColor="text1"/>
            <w:sz w:val="20"/>
            <w:szCs w:val="20"/>
            <w:u w:val="single"/>
            <w:bdr w:val="none" w:sz="0" w:space="0" w:color="auto" w:frame="1"/>
            <w:lang w:eastAsia="fr-FR"/>
          </w:rPr>
          <w:t>Envoyer un Email</w:t>
        </w:r>
      </w:hyperlink>
      <w:r w:rsidR="00672866">
        <w:rPr>
          <w:rFonts w:ascii="inherit" w:eastAsia="Times New Roman" w:hAnsi="inherit" w:cs="Lucida Grande"/>
          <w:color w:val="000000" w:themeColor="text1"/>
          <w:sz w:val="20"/>
          <w:szCs w:val="20"/>
          <w:bdr w:val="none" w:sz="0" w:space="0" w:color="auto" w:frame="1"/>
          <w:lang w:eastAsia="fr-FR"/>
        </w:rPr>
        <w:t xml:space="preserve"> – lié à almendilikasbah@gmail.com</w:t>
      </w:r>
    </w:p>
    <w:p w14:paraId="0E01911B" w14:textId="77777777" w:rsidR="00672866" w:rsidRPr="00672866" w:rsidRDefault="00672866">
      <w:pPr>
        <w:rPr>
          <w:color w:val="000000" w:themeColor="text1"/>
        </w:rPr>
      </w:pPr>
      <w:r w:rsidRPr="00672866">
        <w:rPr>
          <w:color w:val="000000" w:themeColor="text1"/>
        </w:rPr>
        <w:br w:type="page"/>
      </w:r>
    </w:p>
    <w:p w14:paraId="10614962" w14:textId="2787562C" w:rsidR="00B412BE" w:rsidRPr="00EF59AA" w:rsidRDefault="00B412BE" w:rsidP="00E6226C">
      <w:pPr>
        <w:rPr>
          <w:b/>
          <w:bCs/>
          <w:sz w:val="28"/>
          <w:szCs w:val="28"/>
          <w:u w:val="single"/>
        </w:rPr>
      </w:pPr>
      <w:r w:rsidRPr="00EF59AA">
        <w:rPr>
          <w:b/>
          <w:bCs/>
          <w:sz w:val="28"/>
          <w:szCs w:val="28"/>
          <w:u w:val="single"/>
        </w:rPr>
        <w:lastRenderedPageBreak/>
        <w:t xml:space="preserve">ACTIVITES : </w:t>
      </w:r>
    </w:p>
    <w:p w14:paraId="384D2943" w14:textId="77777777" w:rsidR="00B412BE" w:rsidRDefault="00B412BE" w:rsidP="00E6226C"/>
    <w:p w14:paraId="6196E5A2" w14:textId="77777777" w:rsidR="00672866" w:rsidRPr="00672866" w:rsidRDefault="00672866" w:rsidP="00672866">
      <w:pPr>
        <w:rPr>
          <w:rFonts w:ascii="Times New Roman" w:eastAsia="Times New Roman" w:hAnsi="Times New Roman" w:cs="Times New Roman"/>
          <w:lang w:eastAsia="fr-FR"/>
        </w:rPr>
      </w:pPr>
      <w:r w:rsidRPr="00672866">
        <w:rPr>
          <w:rFonts w:ascii="Helvetica" w:eastAsia="Times New Roman" w:hAnsi="Helvetica" w:cs="Times New Roman"/>
          <w:color w:val="000000"/>
          <w:sz w:val="20"/>
          <w:szCs w:val="20"/>
          <w:lang w:eastAsia="fr-FR"/>
        </w:rPr>
        <w:t>- Quad</w:t>
      </w:r>
      <w:r w:rsidRPr="00672866">
        <w:rPr>
          <w:rFonts w:ascii="Helvetica" w:eastAsia="Times New Roman" w:hAnsi="Helvetica" w:cs="Times New Roman"/>
          <w:color w:val="000000"/>
          <w:sz w:val="20"/>
          <w:szCs w:val="20"/>
          <w:lang w:eastAsia="fr-FR"/>
        </w:rPr>
        <w:br/>
        <w:t>- Buggy</w:t>
      </w:r>
      <w:r w:rsidRPr="00672866">
        <w:rPr>
          <w:rFonts w:ascii="Helvetica" w:eastAsia="Times New Roman" w:hAnsi="Helvetica" w:cs="Times New Roman"/>
          <w:color w:val="000000"/>
          <w:sz w:val="20"/>
          <w:szCs w:val="20"/>
          <w:lang w:eastAsia="fr-FR"/>
        </w:rPr>
        <w:br/>
        <w:t>- balade à cheval</w:t>
      </w:r>
      <w:r w:rsidRPr="00672866">
        <w:rPr>
          <w:rFonts w:ascii="Helvetica" w:eastAsia="Times New Roman" w:hAnsi="Helvetica" w:cs="Times New Roman"/>
          <w:color w:val="000000"/>
          <w:sz w:val="20"/>
          <w:szCs w:val="20"/>
          <w:lang w:eastAsia="fr-FR"/>
        </w:rPr>
        <w:br/>
        <w:t>- balade en chameau</w:t>
      </w:r>
      <w:r w:rsidRPr="00672866">
        <w:rPr>
          <w:rFonts w:ascii="Helvetica" w:eastAsia="Times New Roman" w:hAnsi="Helvetica" w:cs="Times New Roman"/>
          <w:color w:val="000000"/>
          <w:sz w:val="20"/>
          <w:szCs w:val="20"/>
          <w:lang w:eastAsia="fr-FR"/>
        </w:rPr>
        <w:br/>
        <w:t>- balade en poney</w:t>
      </w:r>
    </w:p>
    <w:p w14:paraId="47F56FCE" w14:textId="561A435F" w:rsidR="00672866" w:rsidRDefault="00672866" w:rsidP="00672866">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t xml:space="preserve">- </w:t>
      </w:r>
      <w:r w:rsidRPr="00672866">
        <w:rPr>
          <w:rFonts w:ascii="Helvetica" w:eastAsia="Times New Roman" w:hAnsi="Helvetica" w:cs="Times New Roman"/>
          <w:color w:val="000000"/>
          <w:sz w:val="20"/>
          <w:szCs w:val="20"/>
          <w:lang w:eastAsia="fr-FR"/>
        </w:rPr>
        <w:t>vol en montgolfière</w:t>
      </w:r>
    </w:p>
    <w:p w14:paraId="4C5B1A80" w14:textId="5115100E" w:rsidR="00672866" w:rsidRDefault="00672866" w:rsidP="00672866">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t xml:space="preserve">- </w:t>
      </w:r>
      <w:r w:rsidRPr="00672866">
        <w:rPr>
          <w:rFonts w:ascii="Helvetica" w:eastAsia="Times New Roman" w:hAnsi="Helvetica" w:cs="Times New Roman"/>
          <w:color w:val="000000"/>
          <w:sz w:val="20"/>
          <w:szCs w:val="20"/>
          <w:lang w:eastAsia="fr-FR"/>
        </w:rPr>
        <w:t>randonnées en voiture dans l’Atlas</w:t>
      </w:r>
    </w:p>
    <w:p w14:paraId="3015BDFB" w14:textId="269F166C" w:rsidR="00672866" w:rsidRDefault="00672866" w:rsidP="00672866">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t xml:space="preserve">- </w:t>
      </w:r>
      <w:r w:rsidRPr="00672866">
        <w:rPr>
          <w:rFonts w:ascii="Helvetica" w:eastAsia="Times New Roman" w:hAnsi="Helvetica" w:cs="Times New Roman"/>
          <w:color w:val="000000"/>
          <w:sz w:val="20"/>
          <w:szCs w:val="20"/>
          <w:lang w:eastAsia="fr-FR"/>
        </w:rPr>
        <w:t>randonnées le désert d’</w:t>
      </w:r>
      <w:proofErr w:type="spellStart"/>
      <w:r w:rsidRPr="00672866">
        <w:rPr>
          <w:rFonts w:ascii="Helvetica" w:eastAsia="Times New Roman" w:hAnsi="Helvetica" w:cs="Times New Roman"/>
          <w:color w:val="000000"/>
          <w:sz w:val="20"/>
          <w:szCs w:val="20"/>
          <w:lang w:eastAsia="fr-FR"/>
        </w:rPr>
        <w:t>Agafay</w:t>
      </w:r>
      <w:proofErr w:type="spellEnd"/>
      <w:r w:rsidRPr="00672866">
        <w:rPr>
          <w:rFonts w:ascii="Helvetica" w:eastAsia="Times New Roman" w:hAnsi="Helvetica" w:cs="Times New Roman"/>
          <w:color w:val="000000"/>
          <w:sz w:val="20"/>
          <w:szCs w:val="20"/>
          <w:lang w:eastAsia="fr-FR"/>
        </w:rPr>
        <w:t>.</w:t>
      </w:r>
    </w:p>
    <w:p w14:paraId="73C161A0" w14:textId="0B725DCC" w:rsidR="00672866" w:rsidRDefault="00672866" w:rsidP="00672866">
      <w:pPr>
        <w:rPr>
          <w:rFonts w:ascii="Helvetica" w:eastAsia="Times New Roman" w:hAnsi="Helvetica" w:cs="Times New Roman"/>
          <w:color w:val="000000"/>
          <w:sz w:val="20"/>
          <w:szCs w:val="20"/>
          <w:lang w:eastAsia="fr-FR"/>
        </w:rPr>
      </w:pPr>
    </w:p>
    <w:p w14:paraId="3D851661" w14:textId="35B854B7" w:rsidR="00672866" w:rsidRDefault="00672866" w:rsidP="00672866">
      <w:pPr>
        <w:rPr>
          <w:rFonts w:ascii="Helvetica" w:eastAsia="Times New Roman" w:hAnsi="Helvetica" w:cs="Times New Roman"/>
          <w:color w:val="000000"/>
          <w:sz w:val="20"/>
          <w:szCs w:val="20"/>
          <w:lang w:eastAsia="fr-FR"/>
        </w:rPr>
      </w:pPr>
    </w:p>
    <w:p w14:paraId="7B96C346" w14:textId="282CEE6D" w:rsidR="00672866" w:rsidRDefault="00672866" w:rsidP="00672866">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t xml:space="preserve">Pour les golfs : </w:t>
      </w:r>
    </w:p>
    <w:p w14:paraId="5EC38D9C" w14:textId="0F1C747D" w:rsidR="00672866" w:rsidRDefault="00672866" w:rsidP="00672866">
      <w:pPr>
        <w:rPr>
          <w:rFonts w:ascii="Helvetica" w:eastAsia="Times New Roman" w:hAnsi="Helvetica" w:cs="Times New Roman"/>
          <w:color w:val="000000"/>
          <w:sz w:val="20"/>
          <w:szCs w:val="20"/>
          <w:lang w:eastAsia="fr-FR"/>
        </w:rPr>
      </w:pPr>
    </w:p>
    <w:p w14:paraId="51AD9894" w14:textId="23C13BAE" w:rsidR="00EF59AA" w:rsidRDefault="00672866" w:rsidP="00672866">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t>« Listes des golfs avec photos »</w:t>
      </w:r>
    </w:p>
    <w:p w14:paraId="471B40B3" w14:textId="77777777" w:rsidR="00EF59AA" w:rsidRDefault="00EF59AA">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br w:type="page"/>
      </w:r>
    </w:p>
    <w:p w14:paraId="4B360498" w14:textId="681A265D" w:rsidR="00EF59AA" w:rsidRDefault="00EF59AA" w:rsidP="00672866">
      <w:pPr>
        <w:rPr>
          <w:b/>
          <w:bCs/>
          <w:sz w:val="28"/>
          <w:szCs w:val="28"/>
          <w:u w:val="single"/>
        </w:rPr>
      </w:pPr>
      <w:r w:rsidRPr="00EF59AA">
        <w:rPr>
          <w:b/>
          <w:bCs/>
          <w:sz w:val="28"/>
          <w:szCs w:val="28"/>
          <w:u w:val="single"/>
        </w:rPr>
        <w:lastRenderedPageBreak/>
        <w:t xml:space="preserve">Informations &amp; Contact </w:t>
      </w:r>
    </w:p>
    <w:p w14:paraId="0A49EC80" w14:textId="77777777" w:rsidR="00EF59AA" w:rsidRDefault="00EF59AA" w:rsidP="00672866">
      <w:pPr>
        <w:rPr>
          <w:rFonts w:ascii="Helvetica" w:eastAsia="Times New Roman" w:hAnsi="Helvetica" w:cs="Times New Roman"/>
          <w:color w:val="000000"/>
          <w:sz w:val="20"/>
          <w:szCs w:val="20"/>
          <w:lang w:eastAsia="fr-FR"/>
        </w:rPr>
      </w:pPr>
    </w:p>
    <w:p w14:paraId="5DC4FCDC" w14:textId="4487014E" w:rsidR="00EF59AA" w:rsidRPr="00EF59AA" w:rsidRDefault="00EF59AA" w:rsidP="00672866">
      <w:pPr>
        <w:rPr>
          <w:rFonts w:ascii="Helvetica" w:eastAsia="Times New Roman" w:hAnsi="Helvetica" w:cs="Times New Roman"/>
          <w:color w:val="000000"/>
          <w:sz w:val="20"/>
          <w:szCs w:val="20"/>
          <w:lang w:eastAsia="fr-FR"/>
        </w:rPr>
      </w:pPr>
      <w:r w:rsidRPr="00EF59AA">
        <w:rPr>
          <w:rFonts w:ascii="Helvetica" w:eastAsia="Times New Roman" w:hAnsi="Helvetica" w:cs="Times New Roman"/>
          <w:color w:val="000000"/>
          <w:sz w:val="20"/>
          <w:szCs w:val="20"/>
          <w:lang w:eastAsia="fr-FR"/>
        </w:rPr>
        <w:t>Affichage de</w:t>
      </w:r>
      <w:r>
        <w:rPr>
          <w:rFonts w:ascii="Helvetica" w:eastAsia="Times New Roman" w:hAnsi="Helvetica" w:cs="Times New Roman"/>
          <w:color w:val="000000"/>
          <w:sz w:val="20"/>
          <w:szCs w:val="20"/>
          <w:lang w:eastAsia="fr-FR"/>
        </w:rPr>
        <w:t xml:space="preserve"> la</w:t>
      </w:r>
      <w:r w:rsidRPr="00EF59AA">
        <w:rPr>
          <w:rFonts w:ascii="Helvetica" w:eastAsia="Times New Roman" w:hAnsi="Helvetica" w:cs="Times New Roman"/>
          <w:color w:val="000000"/>
          <w:sz w:val="20"/>
          <w:szCs w:val="20"/>
          <w:lang w:eastAsia="fr-FR"/>
        </w:rPr>
        <w:t xml:space="preserve"> température à Marrakech,</w:t>
      </w:r>
    </w:p>
    <w:p w14:paraId="2AEB72A8" w14:textId="78889D22" w:rsidR="00EF59AA" w:rsidRDefault="00EF59AA" w:rsidP="00672866">
      <w:pPr>
        <w:rPr>
          <w:rFonts w:ascii="Helvetica" w:eastAsia="Times New Roman" w:hAnsi="Helvetica" w:cs="Times New Roman"/>
          <w:color w:val="000000"/>
          <w:sz w:val="20"/>
          <w:szCs w:val="20"/>
          <w:lang w:eastAsia="fr-FR"/>
        </w:rPr>
      </w:pPr>
    </w:p>
    <w:p w14:paraId="6F153E86" w14:textId="1D0C8621" w:rsidR="00EF59AA" w:rsidRPr="00EF59AA" w:rsidRDefault="00EF59AA" w:rsidP="00672866">
      <w:pPr>
        <w:rPr>
          <w:b/>
          <w:bCs/>
          <w:sz w:val="28"/>
          <w:szCs w:val="28"/>
          <w:u w:val="single"/>
        </w:rPr>
      </w:pPr>
      <w:r>
        <w:rPr>
          <w:b/>
          <w:bCs/>
          <w:sz w:val="28"/>
          <w:szCs w:val="28"/>
          <w:u w:val="single"/>
        </w:rPr>
        <w:t>Contact clients :</w:t>
      </w:r>
    </w:p>
    <w:p w14:paraId="366B5D13" w14:textId="77777777" w:rsidR="00EF59AA" w:rsidRPr="00EF59AA" w:rsidRDefault="00EF59AA" w:rsidP="00672866">
      <w:pPr>
        <w:rPr>
          <w:rFonts w:ascii="Helvetica" w:eastAsia="Times New Roman" w:hAnsi="Helvetica" w:cs="Times New Roman"/>
          <w:color w:val="000000"/>
          <w:sz w:val="20"/>
          <w:szCs w:val="20"/>
          <w:lang w:eastAsia="fr-FR"/>
        </w:rPr>
      </w:pPr>
    </w:p>
    <w:p w14:paraId="38830A7D" w14:textId="66011569" w:rsidR="00EF59AA" w:rsidRPr="00EF59AA" w:rsidRDefault="00EF59AA" w:rsidP="00672866">
      <w:pPr>
        <w:rPr>
          <w:rFonts w:ascii="Helvetica" w:eastAsia="Times New Roman" w:hAnsi="Helvetica" w:cs="Times New Roman"/>
          <w:color w:val="000000"/>
          <w:sz w:val="20"/>
          <w:szCs w:val="20"/>
          <w:lang w:eastAsia="fr-FR"/>
        </w:rPr>
      </w:pPr>
      <w:r w:rsidRPr="00EF59AA">
        <w:rPr>
          <w:rFonts w:ascii="Helvetica" w:eastAsia="Times New Roman" w:hAnsi="Helvetica" w:cs="Times New Roman"/>
          <w:color w:val="000000"/>
          <w:sz w:val="20"/>
          <w:szCs w:val="20"/>
          <w:lang w:eastAsia="fr-FR"/>
        </w:rPr>
        <w:t xml:space="preserve">Tel : </w:t>
      </w:r>
      <w:r>
        <w:rPr>
          <w:rFonts w:ascii="Helvetica" w:eastAsia="Times New Roman" w:hAnsi="Helvetica" w:cs="Times New Roman"/>
          <w:color w:val="000000"/>
          <w:sz w:val="20"/>
          <w:szCs w:val="20"/>
          <w:lang w:eastAsia="fr-FR"/>
        </w:rPr>
        <w:t>+</w:t>
      </w:r>
      <w:r w:rsidRPr="00EF59AA">
        <w:rPr>
          <w:rFonts w:ascii="Helvetica" w:eastAsia="Times New Roman" w:hAnsi="Helvetica" w:cs="Times New Roman"/>
          <w:color w:val="000000"/>
          <w:sz w:val="20"/>
          <w:szCs w:val="20"/>
          <w:lang w:eastAsia="fr-FR"/>
        </w:rPr>
        <w:t>212(0) 600 060 060 | +212(0) 600 0</w:t>
      </w:r>
      <w:ins w:id="147" w:author="Alain PERRET" w:date="2021-06-14T15:36:00Z">
        <w:r w:rsidR="00E427C7">
          <w:rPr>
            <w:rFonts w:ascii="Helvetica" w:eastAsia="Times New Roman" w:hAnsi="Helvetica" w:cs="Times New Roman"/>
            <w:color w:val="000000"/>
            <w:sz w:val="20"/>
            <w:szCs w:val="20"/>
            <w:lang w:eastAsia="fr-FR"/>
          </w:rPr>
          <w:t>20 020</w:t>
        </w:r>
      </w:ins>
      <w:del w:id="148" w:author="Alain PERRET" w:date="2021-06-14T15:36:00Z">
        <w:r w:rsidRPr="00EF59AA" w:rsidDel="00E427C7">
          <w:rPr>
            <w:rFonts w:ascii="Helvetica" w:eastAsia="Times New Roman" w:hAnsi="Helvetica" w:cs="Times New Roman"/>
            <w:color w:val="000000"/>
            <w:sz w:val="20"/>
            <w:szCs w:val="20"/>
            <w:lang w:eastAsia="fr-FR"/>
          </w:rPr>
          <w:delText>50 050</w:delText>
        </w:r>
      </w:del>
      <w:r w:rsidRPr="00EF59AA">
        <w:rPr>
          <w:rFonts w:ascii="Helvetica" w:eastAsia="Times New Roman" w:hAnsi="Helvetica" w:cs="Times New Roman"/>
          <w:color w:val="000000"/>
          <w:sz w:val="20"/>
          <w:szCs w:val="20"/>
          <w:lang w:eastAsia="fr-FR"/>
        </w:rPr>
        <w:t xml:space="preserve"> </w:t>
      </w:r>
    </w:p>
    <w:p w14:paraId="11FE7129" w14:textId="4DE0CA26" w:rsidR="00EF59AA" w:rsidRDefault="00EF59AA" w:rsidP="00672866">
      <w:pPr>
        <w:rPr>
          <w:rFonts w:ascii="Helvetica" w:eastAsia="Times New Roman" w:hAnsi="Helvetica" w:cs="Times New Roman"/>
          <w:color w:val="000000"/>
          <w:sz w:val="20"/>
          <w:szCs w:val="20"/>
          <w:lang w:eastAsia="fr-FR"/>
        </w:rPr>
      </w:pPr>
      <w:r w:rsidRPr="00EF59AA">
        <w:rPr>
          <w:rFonts w:ascii="Helvetica" w:eastAsia="Times New Roman" w:hAnsi="Helvetica" w:cs="Times New Roman"/>
          <w:color w:val="000000"/>
          <w:sz w:val="20"/>
          <w:szCs w:val="20"/>
          <w:lang w:eastAsia="fr-FR"/>
        </w:rPr>
        <w:t xml:space="preserve">Email : </w:t>
      </w:r>
      <w:hyperlink r:id="rId9" w:history="1">
        <w:r w:rsidRPr="00244A0A">
          <w:rPr>
            <w:rStyle w:val="Lienhypertexte"/>
            <w:rFonts w:ascii="Helvetica" w:eastAsia="Times New Roman" w:hAnsi="Helvetica" w:cs="Times New Roman"/>
            <w:sz w:val="20"/>
            <w:szCs w:val="20"/>
            <w:lang w:eastAsia="fr-FR"/>
          </w:rPr>
          <w:t>almendilikasbah@gmail.com</w:t>
        </w:r>
      </w:hyperlink>
    </w:p>
    <w:p w14:paraId="67B027F2" w14:textId="43B7EE78" w:rsidR="00EF59AA" w:rsidRDefault="00EF59AA" w:rsidP="00672866">
      <w:pPr>
        <w:rPr>
          <w:rFonts w:ascii="Helvetica" w:eastAsia="Times New Roman" w:hAnsi="Helvetica" w:cs="Times New Roman"/>
          <w:color w:val="000000"/>
          <w:sz w:val="20"/>
          <w:szCs w:val="20"/>
          <w:lang w:eastAsia="fr-FR"/>
        </w:rPr>
      </w:pPr>
    </w:p>
    <w:p w14:paraId="02444332" w14:textId="1997AD62" w:rsidR="00EF59AA" w:rsidRDefault="00EF59AA" w:rsidP="00672866">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t xml:space="preserve">Contact Professionnel / Demande de partenariat : </w:t>
      </w:r>
    </w:p>
    <w:p w14:paraId="3C9344DE" w14:textId="78C5DA94" w:rsidR="00EF59AA" w:rsidRDefault="00EF59AA" w:rsidP="00672866">
      <w:pPr>
        <w:rPr>
          <w:rFonts w:ascii="Helvetica" w:eastAsia="Times New Roman" w:hAnsi="Helvetica" w:cs="Times New Roman"/>
          <w:color w:val="000000"/>
          <w:sz w:val="20"/>
          <w:szCs w:val="20"/>
          <w:lang w:eastAsia="fr-FR"/>
        </w:rPr>
      </w:pPr>
    </w:p>
    <w:p w14:paraId="595F491D" w14:textId="58E46174" w:rsidR="00EF59AA" w:rsidRDefault="00EF59AA" w:rsidP="00672866">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t xml:space="preserve">Tel : </w:t>
      </w:r>
      <w:r w:rsidRPr="00EF59AA">
        <w:rPr>
          <w:rFonts w:ascii="Helvetica" w:eastAsia="Times New Roman" w:hAnsi="Helvetica" w:cs="Times New Roman"/>
          <w:color w:val="000000"/>
          <w:sz w:val="20"/>
          <w:szCs w:val="20"/>
          <w:lang w:eastAsia="fr-FR"/>
        </w:rPr>
        <w:t>+33 6 62 98 92 81 |</w:t>
      </w:r>
      <w:r>
        <w:rPr>
          <w:rFonts w:ascii="Helvetica" w:eastAsia="Times New Roman" w:hAnsi="Helvetica" w:cs="Times New Roman"/>
          <w:color w:val="000000"/>
          <w:sz w:val="20"/>
          <w:szCs w:val="20"/>
          <w:lang w:eastAsia="fr-FR"/>
        </w:rPr>
        <w:t xml:space="preserve"> </w:t>
      </w:r>
      <w:r w:rsidRPr="00EF59AA">
        <w:rPr>
          <w:rFonts w:ascii="Helvetica" w:eastAsia="Times New Roman" w:hAnsi="Helvetica" w:cs="Times New Roman"/>
          <w:color w:val="000000"/>
          <w:sz w:val="20"/>
          <w:szCs w:val="20"/>
          <w:lang w:eastAsia="fr-FR"/>
        </w:rPr>
        <w:t>+212 600 010 010</w:t>
      </w:r>
    </w:p>
    <w:p w14:paraId="4C7B93F4" w14:textId="6AD9EA71" w:rsidR="00EF59AA" w:rsidRPr="00EF59AA" w:rsidRDefault="00EF59AA" w:rsidP="00672866">
      <w:pPr>
        <w:rPr>
          <w:rFonts w:ascii="Helvetica" w:eastAsia="Times New Roman" w:hAnsi="Helvetica" w:cs="Times New Roman"/>
          <w:color w:val="000000"/>
          <w:sz w:val="20"/>
          <w:szCs w:val="20"/>
          <w:lang w:eastAsia="fr-FR"/>
        </w:rPr>
      </w:pPr>
      <w:r>
        <w:rPr>
          <w:rFonts w:ascii="Helvetica" w:eastAsia="Times New Roman" w:hAnsi="Helvetica" w:cs="Times New Roman"/>
          <w:color w:val="000000"/>
          <w:sz w:val="20"/>
          <w:szCs w:val="20"/>
          <w:lang w:eastAsia="fr-FR"/>
        </w:rPr>
        <w:t>Email : ybereaoui@almendili.com</w:t>
      </w:r>
    </w:p>
    <w:p w14:paraId="61215695" w14:textId="570378B4" w:rsidR="00EF59AA" w:rsidRPr="00EF59AA" w:rsidRDefault="00EF59AA" w:rsidP="00672866">
      <w:pPr>
        <w:rPr>
          <w:rFonts w:ascii="Helvetica" w:eastAsia="Times New Roman" w:hAnsi="Helvetica" w:cs="Times New Roman"/>
          <w:color w:val="000000"/>
          <w:sz w:val="20"/>
          <w:szCs w:val="20"/>
          <w:lang w:eastAsia="fr-FR"/>
        </w:rPr>
      </w:pPr>
    </w:p>
    <w:p w14:paraId="3B3A84C8" w14:textId="4F04BC01" w:rsidR="00EF59AA" w:rsidRPr="00EF59AA" w:rsidRDefault="00EF59AA" w:rsidP="00672866">
      <w:pPr>
        <w:rPr>
          <w:rFonts w:ascii="Helvetica" w:eastAsia="Times New Roman" w:hAnsi="Helvetica" w:cs="Times New Roman"/>
          <w:color w:val="000000"/>
          <w:sz w:val="20"/>
          <w:szCs w:val="20"/>
          <w:lang w:eastAsia="fr-FR"/>
        </w:rPr>
      </w:pPr>
    </w:p>
    <w:p w14:paraId="48E5C553" w14:textId="6415AE98" w:rsidR="00EF59AA" w:rsidRPr="00EF59AA" w:rsidRDefault="00EF59AA" w:rsidP="00672866">
      <w:pPr>
        <w:rPr>
          <w:rFonts w:ascii="Helvetica" w:eastAsia="Times New Roman" w:hAnsi="Helvetica" w:cs="Times New Roman"/>
          <w:color w:val="000000"/>
          <w:sz w:val="20"/>
          <w:szCs w:val="20"/>
          <w:lang w:eastAsia="fr-FR"/>
        </w:rPr>
      </w:pPr>
      <w:r w:rsidRPr="00EF59AA">
        <w:rPr>
          <w:rFonts w:ascii="Helvetica" w:eastAsia="Times New Roman" w:hAnsi="Helvetica" w:cs="Times New Roman"/>
          <w:color w:val="000000"/>
          <w:sz w:val="20"/>
          <w:szCs w:val="20"/>
          <w:lang w:eastAsia="fr-FR"/>
        </w:rPr>
        <w:t>« Trame de contact » lié à almendilikasbah@gmail.com</w:t>
      </w:r>
    </w:p>
    <w:p w14:paraId="489767A8" w14:textId="77777777" w:rsidR="00672866" w:rsidRPr="00672866" w:rsidRDefault="00672866" w:rsidP="00672866">
      <w:pPr>
        <w:rPr>
          <w:rFonts w:ascii="Times New Roman" w:eastAsia="Times New Roman" w:hAnsi="Times New Roman" w:cs="Times New Roman"/>
          <w:lang w:eastAsia="fr-FR"/>
        </w:rPr>
      </w:pPr>
    </w:p>
    <w:p w14:paraId="0472F931" w14:textId="77777777" w:rsidR="00B412BE" w:rsidRDefault="00B412BE" w:rsidP="00E6226C"/>
    <w:sectPr w:rsidR="00B41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D4345E"/>
    <w:multiLevelType w:val="hybridMultilevel"/>
    <w:tmpl w:val="292CE948"/>
    <w:lvl w:ilvl="0" w:tplc="F6E2CF46">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in PERRET">
    <w15:presenceInfo w15:providerId="Windows Live" w15:userId="b9f9a22e39b5733c"/>
  </w15:person>
  <w15:person w15:author="Youssef Bereaoui">
    <w15:presenceInfo w15:providerId="Windows Live" w15:userId="a22bb5b4cdbc5c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62"/>
    <w:rsid w:val="00101028"/>
    <w:rsid w:val="00125F2C"/>
    <w:rsid w:val="002C0593"/>
    <w:rsid w:val="004F0943"/>
    <w:rsid w:val="00500228"/>
    <w:rsid w:val="00632E7C"/>
    <w:rsid w:val="00672866"/>
    <w:rsid w:val="006C5738"/>
    <w:rsid w:val="007320E9"/>
    <w:rsid w:val="00A75F1D"/>
    <w:rsid w:val="00B412BE"/>
    <w:rsid w:val="00BC462A"/>
    <w:rsid w:val="00BF5B62"/>
    <w:rsid w:val="00C46D0A"/>
    <w:rsid w:val="00D60DA9"/>
    <w:rsid w:val="00DB0955"/>
    <w:rsid w:val="00E427C7"/>
    <w:rsid w:val="00E6226C"/>
    <w:rsid w:val="00EF59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45A66B8"/>
  <w15:chartTrackingRefBased/>
  <w15:docId w15:val="{4519347F-D1B8-7143-A30D-08414582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F5B62"/>
    <w:rPr>
      <w:color w:val="0563C1" w:themeColor="hyperlink"/>
      <w:u w:val="single"/>
    </w:rPr>
  </w:style>
  <w:style w:type="character" w:styleId="Mentionnonrsolue">
    <w:name w:val="Unresolved Mention"/>
    <w:basedOn w:val="Policepardfaut"/>
    <w:uiPriority w:val="99"/>
    <w:semiHidden/>
    <w:unhideWhenUsed/>
    <w:rsid w:val="00BF5B62"/>
    <w:rPr>
      <w:color w:val="605E5C"/>
      <w:shd w:val="clear" w:color="auto" w:fill="E1DFDD"/>
    </w:rPr>
  </w:style>
  <w:style w:type="paragraph" w:styleId="Paragraphedeliste">
    <w:name w:val="List Paragraph"/>
    <w:basedOn w:val="Normal"/>
    <w:uiPriority w:val="34"/>
    <w:qFormat/>
    <w:rsid w:val="00BF5B62"/>
    <w:pPr>
      <w:ind w:left="720"/>
      <w:contextualSpacing/>
    </w:pPr>
  </w:style>
  <w:style w:type="paragraph" w:styleId="NormalWeb">
    <w:name w:val="Normal (Web)"/>
    <w:basedOn w:val="Normal"/>
    <w:uiPriority w:val="99"/>
    <w:semiHidden/>
    <w:unhideWhenUsed/>
    <w:rsid w:val="00672866"/>
    <w:pPr>
      <w:spacing w:before="100" w:beforeAutospacing="1" w:after="100" w:afterAutospacing="1"/>
    </w:pPr>
    <w:rPr>
      <w:rFonts w:ascii="Times New Roman" w:eastAsia="Times New Roman" w:hAnsi="Times New Roman" w:cs="Times New Roman"/>
      <w:lang w:eastAsia="fr-FR"/>
    </w:rPr>
  </w:style>
  <w:style w:type="paragraph" w:styleId="Rvision">
    <w:name w:val="Revision"/>
    <w:hidden/>
    <w:uiPriority w:val="99"/>
    <w:semiHidden/>
    <w:rsid w:val="00A75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4432">
      <w:bodyDiv w:val="1"/>
      <w:marLeft w:val="0"/>
      <w:marRight w:val="0"/>
      <w:marTop w:val="0"/>
      <w:marBottom w:val="0"/>
      <w:divBdr>
        <w:top w:val="none" w:sz="0" w:space="0" w:color="auto"/>
        <w:left w:val="none" w:sz="0" w:space="0" w:color="auto"/>
        <w:bottom w:val="none" w:sz="0" w:space="0" w:color="auto"/>
        <w:right w:val="none" w:sz="0" w:space="0" w:color="auto"/>
      </w:divBdr>
    </w:div>
    <w:div w:id="88083619">
      <w:bodyDiv w:val="1"/>
      <w:marLeft w:val="0"/>
      <w:marRight w:val="0"/>
      <w:marTop w:val="0"/>
      <w:marBottom w:val="0"/>
      <w:divBdr>
        <w:top w:val="none" w:sz="0" w:space="0" w:color="auto"/>
        <w:left w:val="none" w:sz="0" w:space="0" w:color="auto"/>
        <w:bottom w:val="none" w:sz="0" w:space="0" w:color="auto"/>
        <w:right w:val="none" w:sz="0" w:space="0" w:color="auto"/>
      </w:divBdr>
    </w:div>
    <w:div w:id="211505517">
      <w:bodyDiv w:val="1"/>
      <w:marLeft w:val="0"/>
      <w:marRight w:val="0"/>
      <w:marTop w:val="0"/>
      <w:marBottom w:val="0"/>
      <w:divBdr>
        <w:top w:val="none" w:sz="0" w:space="0" w:color="auto"/>
        <w:left w:val="none" w:sz="0" w:space="0" w:color="auto"/>
        <w:bottom w:val="none" w:sz="0" w:space="0" w:color="auto"/>
        <w:right w:val="none" w:sz="0" w:space="0" w:color="auto"/>
      </w:divBdr>
    </w:div>
    <w:div w:id="373120382">
      <w:bodyDiv w:val="1"/>
      <w:marLeft w:val="0"/>
      <w:marRight w:val="0"/>
      <w:marTop w:val="0"/>
      <w:marBottom w:val="0"/>
      <w:divBdr>
        <w:top w:val="none" w:sz="0" w:space="0" w:color="auto"/>
        <w:left w:val="none" w:sz="0" w:space="0" w:color="auto"/>
        <w:bottom w:val="none" w:sz="0" w:space="0" w:color="auto"/>
        <w:right w:val="none" w:sz="0" w:space="0" w:color="auto"/>
      </w:divBdr>
      <w:divsChild>
        <w:div w:id="1023753017">
          <w:marLeft w:val="0"/>
          <w:marRight w:val="0"/>
          <w:marTop w:val="0"/>
          <w:marBottom w:val="0"/>
          <w:divBdr>
            <w:top w:val="none" w:sz="0" w:space="0" w:color="auto"/>
            <w:left w:val="none" w:sz="0" w:space="0" w:color="auto"/>
            <w:bottom w:val="none" w:sz="0" w:space="0" w:color="auto"/>
            <w:right w:val="none" w:sz="0" w:space="0" w:color="auto"/>
          </w:divBdr>
        </w:div>
      </w:divsChild>
    </w:div>
    <w:div w:id="627778969">
      <w:bodyDiv w:val="1"/>
      <w:marLeft w:val="0"/>
      <w:marRight w:val="0"/>
      <w:marTop w:val="0"/>
      <w:marBottom w:val="0"/>
      <w:divBdr>
        <w:top w:val="none" w:sz="0" w:space="0" w:color="auto"/>
        <w:left w:val="none" w:sz="0" w:space="0" w:color="auto"/>
        <w:bottom w:val="none" w:sz="0" w:space="0" w:color="auto"/>
        <w:right w:val="none" w:sz="0" w:space="0" w:color="auto"/>
      </w:divBdr>
    </w:div>
    <w:div w:id="640963492">
      <w:bodyDiv w:val="1"/>
      <w:marLeft w:val="0"/>
      <w:marRight w:val="0"/>
      <w:marTop w:val="0"/>
      <w:marBottom w:val="0"/>
      <w:divBdr>
        <w:top w:val="none" w:sz="0" w:space="0" w:color="auto"/>
        <w:left w:val="none" w:sz="0" w:space="0" w:color="auto"/>
        <w:bottom w:val="none" w:sz="0" w:space="0" w:color="auto"/>
        <w:right w:val="none" w:sz="0" w:space="0" w:color="auto"/>
      </w:divBdr>
    </w:div>
    <w:div w:id="666785030">
      <w:bodyDiv w:val="1"/>
      <w:marLeft w:val="0"/>
      <w:marRight w:val="0"/>
      <w:marTop w:val="0"/>
      <w:marBottom w:val="0"/>
      <w:divBdr>
        <w:top w:val="none" w:sz="0" w:space="0" w:color="auto"/>
        <w:left w:val="none" w:sz="0" w:space="0" w:color="auto"/>
        <w:bottom w:val="none" w:sz="0" w:space="0" w:color="auto"/>
        <w:right w:val="none" w:sz="0" w:space="0" w:color="auto"/>
      </w:divBdr>
      <w:divsChild>
        <w:div w:id="83116159">
          <w:marLeft w:val="0"/>
          <w:marRight w:val="0"/>
          <w:marTop w:val="0"/>
          <w:marBottom w:val="0"/>
          <w:divBdr>
            <w:top w:val="none" w:sz="0" w:space="0" w:color="auto"/>
            <w:left w:val="none" w:sz="0" w:space="0" w:color="auto"/>
            <w:bottom w:val="none" w:sz="0" w:space="0" w:color="auto"/>
            <w:right w:val="none" w:sz="0" w:space="0" w:color="auto"/>
          </w:divBdr>
        </w:div>
        <w:div w:id="1660648444">
          <w:marLeft w:val="0"/>
          <w:marRight w:val="0"/>
          <w:marTop w:val="0"/>
          <w:marBottom w:val="0"/>
          <w:divBdr>
            <w:top w:val="none" w:sz="0" w:space="0" w:color="auto"/>
            <w:left w:val="none" w:sz="0" w:space="0" w:color="auto"/>
            <w:bottom w:val="none" w:sz="0" w:space="0" w:color="auto"/>
            <w:right w:val="none" w:sz="0" w:space="0" w:color="auto"/>
          </w:divBdr>
        </w:div>
        <w:div w:id="686447907">
          <w:marLeft w:val="0"/>
          <w:marRight w:val="0"/>
          <w:marTop w:val="0"/>
          <w:marBottom w:val="0"/>
          <w:divBdr>
            <w:top w:val="none" w:sz="0" w:space="0" w:color="auto"/>
            <w:left w:val="none" w:sz="0" w:space="0" w:color="auto"/>
            <w:bottom w:val="none" w:sz="0" w:space="0" w:color="auto"/>
            <w:right w:val="none" w:sz="0" w:space="0" w:color="auto"/>
          </w:divBdr>
        </w:div>
      </w:divsChild>
    </w:div>
    <w:div w:id="676617040">
      <w:bodyDiv w:val="1"/>
      <w:marLeft w:val="0"/>
      <w:marRight w:val="0"/>
      <w:marTop w:val="0"/>
      <w:marBottom w:val="0"/>
      <w:divBdr>
        <w:top w:val="none" w:sz="0" w:space="0" w:color="auto"/>
        <w:left w:val="none" w:sz="0" w:space="0" w:color="auto"/>
        <w:bottom w:val="none" w:sz="0" w:space="0" w:color="auto"/>
        <w:right w:val="none" w:sz="0" w:space="0" w:color="auto"/>
      </w:divBdr>
    </w:div>
    <w:div w:id="906888346">
      <w:bodyDiv w:val="1"/>
      <w:marLeft w:val="0"/>
      <w:marRight w:val="0"/>
      <w:marTop w:val="0"/>
      <w:marBottom w:val="0"/>
      <w:divBdr>
        <w:top w:val="none" w:sz="0" w:space="0" w:color="auto"/>
        <w:left w:val="none" w:sz="0" w:space="0" w:color="auto"/>
        <w:bottom w:val="none" w:sz="0" w:space="0" w:color="auto"/>
        <w:right w:val="none" w:sz="0" w:space="0" w:color="auto"/>
      </w:divBdr>
      <w:divsChild>
        <w:div w:id="38163967">
          <w:marLeft w:val="0"/>
          <w:marRight w:val="0"/>
          <w:marTop w:val="0"/>
          <w:marBottom w:val="0"/>
          <w:divBdr>
            <w:top w:val="none" w:sz="0" w:space="0" w:color="auto"/>
            <w:left w:val="none" w:sz="0" w:space="0" w:color="auto"/>
            <w:bottom w:val="none" w:sz="0" w:space="0" w:color="auto"/>
            <w:right w:val="none" w:sz="0" w:space="0" w:color="auto"/>
          </w:divBdr>
          <w:divsChild>
            <w:div w:id="915866537">
              <w:marLeft w:val="0"/>
              <w:marRight w:val="0"/>
              <w:marTop w:val="0"/>
              <w:marBottom w:val="0"/>
              <w:divBdr>
                <w:top w:val="none" w:sz="0" w:space="0" w:color="auto"/>
                <w:left w:val="none" w:sz="0" w:space="0" w:color="auto"/>
                <w:bottom w:val="none" w:sz="0" w:space="0" w:color="auto"/>
                <w:right w:val="none" w:sz="0" w:space="0" w:color="auto"/>
              </w:divBdr>
              <w:divsChild>
                <w:div w:id="5752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8680">
      <w:bodyDiv w:val="1"/>
      <w:marLeft w:val="0"/>
      <w:marRight w:val="0"/>
      <w:marTop w:val="0"/>
      <w:marBottom w:val="0"/>
      <w:divBdr>
        <w:top w:val="none" w:sz="0" w:space="0" w:color="auto"/>
        <w:left w:val="none" w:sz="0" w:space="0" w:color="auto"/>
        <w:bottom w:val="none" w:sz="0" w:space="0" w:color="auto"/>
        <w:right w:val="none" w:sz="0" w:space="0" w:color="auto"/>
      </w:divBdr>
    </w:div>
    <w:div w:id="1461220701">
      <w:bodyDiv w:val="1"/>
      <w:marLeft w:val="0"/>
      <w:marRight w:val="0"/>
      <w:marTop w:val="0"/>
      <w:marBottom w:val="0"/>
      <w:divBdr>
        <w:top w:val="none" w:sz="0" w:space="0" w:color="auto"/>
        <w:left w:val="none" w:sz="0" w:space="0" w:color="auto"/>
        <w:bottom w:val="none" w:sz="0" w:space="0" w:color="auto"/>
        <w:right w:val="none" w:sz="0" w:space="0" w:color="auto"/>
      </w:divBdr>
    </w:div>
    <w:div w:id="1830166903">
      <w:bodyDiv w:val="1"/>
      <w:marLeft w:val="0"/>
      <w:marRight w:val="0"/>
      <w:marTop w:val="0"/>
      <w:marBottom w:val="0"/>
      <w:divBdr>
        <w:top w:val="none" w:sz="0" w:space="0" w:color="auto"/>
        <w:left w:val="none" w:sz="0" w:space="0" w:color="auto"/>
        <w:bottom w:val="none" w:sz="0" w:space="0" w:color="auto"/>
        <w:right w:val="none" w:sz="0" w:space="0" w:color="auto"/>
      </w:divBdr>
    </w:div>
    <w:div w:id="1950501821">
      <w:bodyDiv w:val="1"/>
      <w:marLeft w:val="0"/>
      <w:marRight w:val="0"/>
      <w:marTop w:val="0"/>
      <w:marBottom w:val="0"/>
      <w:divBdr>
        <w:top w:val="none" w:sz="0" w:space="0" w:color="auto"/>
        <w:left w:val="none" w:sz="0" w:space="0" w:color="auto"/>
        <w:bottom w:val="none" w:sz="0" w:space="0" w:color="auto"/>
        <w:right w:val="none" w:sz="0" w:space="0" w:color="auto"/>
      </w:divBdr>
    </w:div>
    <w:div w:id="208602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mendili.com/contact/" TargetMode="External"/><Relationship Id="rId3" Type="http://schemas.openxmlformats.org/officeDocument/2006/relationships/settings" Target="settings.xml"/><Relationship Id="rId7" Type="http://schemas.openxmlformats.org/officeDocument/2006/relationships/hyperlink" Target="http://www.almendili.com/chambres-de-luxe-marrake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mailto:almendilikasba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mendilikasbah@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1937</Words>
  <Characters>10657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Bereaoui</dc:creator>
  <cp:keywords/>
  <dc:description/>
  <cp:lastModifiedBy>Youssef Bereaoui</cp:lastModifiedBy>
  <cp:revision>2</cp:revision>
  <dcterms:created xsi:type="dcterms:W3CDTF">2021-06-14T15:06:00Z</dcterms:created>
  <dcterms:modified xsi:type="dcterms:W3CDTF">2021-06-14T15:06:00Z</dcterms:modified>
</cp:coreProperties>
</file>